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BAC" w:rsidRDefault="002C1BAC">
      <w:r>
        <w:t>Tools to write code (infrastructure as code tools)</w:t>
      </w:r>
    </w:p>
    <w:p w:rsidR="00211899" w:rsidRDefault="002C1BAC">
      <w:r>
        <w:t>Cloud formation tool- AWS</w:t>
      </w:r>
    </w:p>
    <w:p w:rsidR="002C1BAC" w:rsidRDefault="002C1BAC">
      <w:r>
        <w:t>Resource manager- Azure</w:t>
      </w:r>
    </w:p>
    <w:p w:rsidR="00DF70E6" w:rsidRPr="009732D1" w:rsidRDefault="00DF70E6">
      <w:pPr>
        <w:rPr>
          <w:b/>
        </w:rPr>
      </w:pPr>
      <w:r w:rsidRPr="009732D1">
        <w:rPr>
          <w:b/>
        </w:rPr>
        <w:t xml:space="preserve">Why </w:t>
      </w:r>
      <w:proofErr w:type="spellStart"/>
      <w:r w:rsidRPr="009732D1">
        <w:rPr>
          <w:b/>
        </w:rPr>
        <w:t>Terraform</w:t>
      </w:r>
      <w:proofErr w:type="spellEnd"/>
      <w:r w:rsidRPr="009732D1">
        <w:rPr>
          <w:b/>
        </w:rPr>
        <w:t>:</w:t>
      </w:r>
    </w:p>
    <w:p w:rsidR="00DF70E6" w:rsidRDefault="00DF70E6">
      <w:r>
        <w:t xml:space="preserve">There are some tools like cloud formation, resource manage to automate the code. Like that all cloud providers has their own tools to create the infrastructure as a code. As a </w:t>
      </w:r>
      <w:proofErr w:type="spellStart"/>
      <w:r>
        <w:t>devops</w:t>
      </w:r>
      <w:proofErr w:type="spellEnd"/>
      <w:r>
        <w:t xml:space="preserve"> engineer, </w:t>
      </w:r>
      <w:proofErr w:type="spellStart"/>
      <w:r>
        <w:t>its</w:t>
      </w:r>
      <w:proofErr w:type="spellEnd"/>
      <w:r>
        <w:t xml:space="preserve"> difficult to learn all the tools and remember. So instead of learning all the tools we are introduced to </w:t>
      </w:r>
      <w:proofErr w:type="spellStart"/>
      <w:r>
        <w:t>terraform</w:t>
      </w:r>
      <w:proofErr w:type="spellEnd"/>
      <w:r>
        <w:t xml:space="preserve"> tool which will help us to create the infrastructure. We just need to tell </w:t>
      </w:r>
      <w:proofErr w:type="spellStart"/>
      <w:r>
        <w:t>terraform</w:t>
      </w:r>
      <w:proofErr w:type="spellEnd"/>
      <w:r>
        <w:t xml:space="preserve"> that on which service provider we need the infrastructure.</w:t>
      </w:r>
    </w:p>
    <w:p w:rsidR="009732D1" w:rsidRDefault="009732D1">
      <w:r>
        <w:t xml:space="preserve">In </w:t>
      </w:r>
      <w:proofErr w:type="spellStart"/>
      <w:r>
        <w:t>terraform</w:t>
      </w:r>
      <w:proofErr w:type="spellEnd"/>
      <w:r>
        <w:t xml:space="preserve"> we will learn HCL. Then this </w:t>
      </w:r>
      <w:proofErr w:type="spellStart"/>
      <w:r>
        <w:t>hcl</w:t>
      </w:r>
      <w:proofErr w:type="spellEnd"/>
      <w:r>
        <w:t xml:space="preserve"> will be convert the code as per our requirement (</w:t>
      </w:r>
      <w:proofErr w:type="spellStart"/>
      <w:r>
        <w:t>aws</w:t>
      </w:r>
      <w:proofErr w:type="spellEnd"/>
      <w:r>
        <w:t>, azure).</w:t>
      </w:r>
    </w:p>
    <w:p w:rsidR="00FF5DB5" w:rsidRDefault="00FF5DB5">
      <w:r>
        <w:t xml:space="preserve">To configure </w:t>
      </w:r>
      <w:proofErr w:type="spellStart"/>
      <w:r>
        <w:t>terraform</w:t>
      </w:r>
      <w:proofErr w:type="spellEnd"/>
      <w:r>
        <w:t xml:space="preserve"> in AWS, first we need to have </w:t>
      </w:r>
      <w:proofErr w:type="spellStart"/>
      <w:r>
        <w:t>aws</w:t>
      </w:r>
      <w:proofErr w:type="spellEnd"/>
      <w:r>
        <w:t xml:space="preserve"> cli installed. </w:t>
      </w:r>
    </w:p>
    <w:p w:rsidR="005D76DC" w:rsidRDefault="005D76DC"/>
    <w:p w:rsidR="005D76DC" w:rsidRDefault="005D76DC">
      <w:r>
        <w:t>1</w:t>
      </w:r>
      <w:r w:rsidRPr="005D76DC">
        <w:rPr>
          <w:vertAlign w:val="superscript"/>
        </w:rPr>
        <w:t>st</w:t>
      </w:r>
      <w:r>
        <w:t xml:space="preserve"> project in </w:t>
      </w:r>
      <w:proofErr w:type="spellStart"/>
      <w:r>
        <w:t>terraform</w:t>
      </w:r>
      <w:proofErr w:type="spellEnd"/>
      <w:r>
        <w:t xml:space="preserve"> for creating the EC2:</w:t>
      </w:r>
    </w:p>
    <w:p w:rsidR="005D76DC" w:rsidRDefault="005D76DC" w:rsidP="005D76DC">
      <w:pPr>
        <w:pStyle w:val="ListParagraph"/>
      </w:pPr>
      <w:proofErr w:type="gramStart"/>
      <w:r>
        <w:t>provider</w:t>
      </w:r>
      <w:proofErr w:type="gramEnd"/>
      <w:r>
        <w:t xml:space="preserve"> "</w:t>
      </w:r>
      <w:proofErr w:type="spellStart"/>
      <w:r>
        <w:t>aws</w:t>
      </w:r>
      <w:proofErr w:type="spellEnd"/>
      <w:r>
        <w:t>"{</w:t>
      </w:r>
    </w:p>
    <w:p w:rsidR="005D76DC" w:rsidRDefault="005D76DC" w:rsidP="005D76DC">
      <w:pPr>
        <w:pStyle w:val="ListParagraph"/>
      </w:pPr>
      <w:proofErr w:type="gramStart"/>
      <w:r>
        <w:t>region</w:t>
      </w:r>
      <w:proofErr w:type="gramEnd"/>
      <w:r>
        <w:t xml:space="preserve"> = "us-east-1"  # Set your desired AWS region</w:t>
      </w:r>
    </w:p>
    <w:p w:rsidR="005D76DC" w:rsidRDefault="005D76DC" w:rsidP="005D76DC">
      <w:pPr>
        <w:pStyle w:val="ListParagraph"/>
      </w:pPr>
      <w:r>
        <w:t>}</w:t>
      </w:r>
    </w:p>
    <w:p w:rsidR="005D76DC" w:rsidRDefault="005D76DC" w:rsidP="005D76DC">
      <w:pPr>
        <w:pStyle w:val="ListParagraph"/>
      </w:pP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 xml:space="preserve">" "example" </w:t>
      </w:r>
    </w:p>
    <w:p w:rsidR="005D76DC" w:rsidRDefault="005D76DC" w:rsidP="005D76DC">
      <w:pPr>
        <w:pStyle w:val="ListParagraph"/>
      </w:pPr>
      <w:r>
        <w:t>{</w:t>
      </w:r>
    </w:p>
    <w:p w:rsidR="005D76DC" w:rsidRDefault="005D76DC" w:rsidP="005D76DC">
      <w:pPr>
        <w:pStyle w:val="ListParagraph"/>
      </w:pPr>
      <w:proofErr w:type="spellStart"/>
      <w:proofErr w:type="gramStart"/>
      <w:r>
        <w:t>ami</w:t>
      </w:r>
      <w:proofErr w:type="spellEnd"/>
      <w:proofErr w:type="gramEnd"/>
      <w:r>
        <w:t xml:space="preserve">           = "ami-0c55b159cbfafe1f0"  # Specify an appropriate AMI ID</w:t>
      </w:r>
    </w:p>
    <w:p w:rsidR="005D76DC" w:rsidRDefault="005D76DC" w:rsidP="005D76DC">
      <w:pPr>
        <w:pStyle w:val="ListParagraph"/>
      </w:pPr>
      <w:proofErr w:type="spellStart"/>
      <w:r>
        <w:t>instance_type</w:t>
      </w:r>
      <w:proofErr w:type="spellEnd"/>
      <w:r>
        <w:t xml:space="preserve"> = "t2.micro"</w:t>
      </w:r>
    </w:p>
    <w:p w:rsidR="005D76DC" w:rsidRDefault="005D76DC" w:rsidP="005D76DC">
      <w:pPr>
        <w:pStyle w:val="ListParagraph"/>
      </w:pPr>
      <w:r>
        <w:t>}</w:t>
      </w:r>
    </w:p>
    <w:p w:rsidR="004D11FF" w:rsidRPr="00036FBA" w:rsidRDefault="004D11FF" w:rsidP="004D11FF">
      <w:pPr>
        <w:rPr>
          <w:b/>
        </w:rPr>
      </w:pPr>
    </w:p>
    <w:p w:rsidR="004D11FF" w:rsidRPr="00036FBA" w:rsidRDefault="004D11FF" w:rsidP="004D11FF">
      <w:pPr>
        <w:rPr>
          <w:b/>
        </w:rPr>
      </w:pPr>
      <w:r w:rsidRPr="00036FBA">
        <w:rPr>
          <w:b/>
        </w:rPr>
        <w:t>Explanation of above code:</w:t>
      </w:r>
    </w:p>
    <w:p w:rsidR="004D11FF" w:rsidRDefault="004D11FF" w:rsidP="004D11FF">
      <w:r>
        <w:t>1</w:t>
      </w:r>
      <w:r w:rsidRPr="004D11FF">
        <w:rPr>
          <w:vertAlign w:val="superscript"/>
        </w:rPr>
        <w:t>st</w:t>
      </w:r>
      <w:r>
        <w:t xml:space="preserve"> line- </w:t>
      </w:r>
      <w:r w:rsidRPr="004D11FF">
        <w:t xml:space="preserve">here we need to mention for which service provider either its azure, GCP or AWS we are creating the </w:t>
      </w:r>
      <w:proofErr w:type="spellStart"/>
      <w:r w:rsidRPr="004D11FF">
        <w:t>terraform</w:t>
      </w:r>
      <w:proofErr w:type="spellEnd"/>
      <w:r w:rsidRPr="004D11FF">
        <w:t xml:space="preserve"> code)</w:t>
      </w:r>
    </w:p>
    <w:p w:rsidR="004D11FF" w:rsidRDefault="004D11FF" w:rsidP="004D11FF">
      <w:r>
        <w:t>2</w:t>
      </w:r>
      <w:r w:rsidRPr="004D11FF">
        <w:rPr>
          <w:vertAlign w:val="superscript"/>
        </w:rPr>
        <w:t>nd</w:t>
      </w:r>
      <w:r>
        <w:t xml:space="preserve"> line- need to mention the region name where we want our resources to be created.</w:t>
      </w:r>
    </w:p>
    <w:p w:rsidR="004D11FF" w:rsidRDefault="004D11FF" w:rsidP="004D11FF">
      <w:r>
        <w:t>3</w:t>
      </w:r>
      <w:r w:rsidRPr="004D11FF">
        <w:rPr>
          <w:vertAlign w:val="superscript"/>
        </w:rPr>
        <w:t>rd</w:t>
      </w:r>
      <w:r>
        <w:t xml:space="preserve"> line- need to mention the resources which we want to create. We need to create as many resource block as much we need to resource. For ex: if we are creating 5 resources we need to write 5 resource blocks like above.</w:t>
      </w:r>
    </w:p>
    <w:p w:rsidR="00036FBA" w:rsidRDefault="00036FBA" w:rsidP="004D11FF">
      <w:r>
        <w:t xml:space="preserve">To write the resource block syntaxes, we can make use of </w:t>
      </w:r>
      <w:hyperlink r:id="rId5" w:history="1">
        <w:r>
          <w:rPr>
            <w:rStyle w:val="Hyperlink"/>
          </w:rPr>
          <w:t xml:space="preserve">Docs overview | </w:t>
        </w:r>
        <w:proofErr w:type="spellStart"/>
        <w:r>
          <w:rPr>
            <w:rStyle w:val="Hyperlink"/>
          </w:rPr>
          <w:t>hashicorp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aws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Terraform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Terraform</w:t>
        </w:r>
        <w:proofErr w:type="spellEnd"/>
        <w:r>
          <w:rPr>
            <w:rStyle w:val="Hyperlink"/>
          </w:rPr>
          <w:t xml:space="preserve"> Registry</w:t>
        </w:r>
      </w:hyperlink>
      <w:r>
        <w:t xml:space="preserve"> here we need to search for the resource which we want to create. </w:t>
      </w:r>
      <w:r w:rsidR="00CA4D5C">
        <w:t>We will be having basic to advanced syntax of the each resources.</w:t>
      </w:r>
    </w:p>
    <w:p w:rsidR="00036FBA" w:rsidRDefault="00036FBA" w:rsidP="004D11FF">
      <w:r>
        <w:t>For ex, if we need ec2 instance, search for the same and click on it.</w:t>
      </w:r>
    </w:p>
    <w:p w:rsidR="00CF0A60" w:rsidRDefault="00CF0A60" w:rsidP="004D11FF"/>
    <w:p w:rsidR="00CF0A60" w:rsidRDefault="00CF0A60" w:rsidP="004D11FF">
      <w:r>
        <w:lastRenderedPageBreak/>
        <w:t xml:space="preserve">To write code or use </w:t>
      </w:r>
      <w:proofErr w:type="spellStart"/>
      <w:r>
        <w:t>terraform</w:t>
      </w:r>
      <w:proofErr w:type="spellEnd"/>
      <w:r>
        <w:t xml:space="preserve"> we need to have visual studio code. Then inside the terminal we need to configure </w:t>
      </w:r>
      <w:proofErr w:type="spellStart"/>
      <w:r>
        <w:t>aws</w:t>
      </w:r>
      <w:proofErr w:type="spellEnd"/>
      <w:r>
        <w:t xml:space="preserve">. </w:t>
      </w:r>
    </w:p>
    <w:p w:rsidR="00CF0A60" w:rsidRDefault="00CF0A60" w:rsidP="004D11FF">
      <w:proofErr w:type="spellStart"/>
      <w:r w:rsidRPr="001C3AEB">
        <w:rPr>
          <w:b/>
        </w:rPr>
        <w:t>Aws</w:t>
      </w:r>
      <w:proofErr w:type="spellEnd"/>
      <w:r w:rsidRPr="001C3AEB">
        <w:rPr>
          <w:b/>
        </w:rPr>
        <w:t xml:space="preserve"> configure-</w:t>
      </w:r>
      <w:r>
        <w:t xml:space="preserve"> once we enter this command it will be asking few things like access key id, secret code, region and format. </w:t>
      </w:r>
      <w:proofErr w:type="gramStart"/>
      <w:r>
        <w:t>we</w:t>
      </w:r>
      <w:proofErr w:type="gramEnd"/>
      <w:r>
        <w:t xml:space="preserve"> need to provide all the details</w:t>
      </w:r>
      <w:r w:rsidR="001C3AEB">
        <w:t>.</w:t>
      </w:r>
    </w:p>
    <w:p w:rsidR="00082A74" w:rsidRDefault="00082A74" w:rsidP="004D11FF">
      <w:proofErr w:type="spellStart"/>
      <w:r>
        <w:t>Terraform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: used to initialize </w:t>
      </w:r>
      <w:proofErr w:type="spellStart"/>
      <w:r>
        <w:t>terraform</w:t>
      </w:r>
      <w:proofErr w:type="spellEnd"/>
      <w:r>
        <w:t xml:space="preserve"> in a particular folder where we have our code.</w:t>
      </w:r>
    </w:p>
    <w:p w:rsidR="001C3AEB" w:rsidRDefault="001C3AEB" w:rsidP="004D11FF">
      <w:proofErr w:type="spellStart"/>
      <w:r w:rsidRPr="001C3AEB">
        <w:rPr>
          <w:b/>
        </w:rPr>
        <w:t>Terraform</w:t>
      </w:r>
      <w:proofErr w:type="spellEnd"/>
      <w:r w:rsidRPr="001C3AEB">
        <w:rPr>
          <w:b/>
        </w:rPr>
        <w:t xml:space="preserve"> plan</w:t>
      </w:r>
      <w:r>
        <w:t xml:space="preserve"> – is a command which will tell the overview about what is going to happen. Once we run this command </w:t>
      </w:r>
      <w:proofErr w:type="gramStart"/>
      <w:r>
        <w:t>its</w:t>
      </w:r>
      <w:proofErr w:type="gramEnd"/>
      <w:r>
        <w:t xml:space="preserve"> recommended to check all the details thoroughly. It will help us in avoiding making mistakes.</w:t>
      </w:r>
    </w:p>
    <w:p w:rsidR="00810F6B" w:rsidRDefault="00810F6B" w:rsidP="004D11FF">
      <w:proofErr w:type="spellStart"/>
      <w:r w:rsidRPr="00915959">
        <w:rPr>
          <w:b/>
        </w:rPr>
        <w:t>Terraform</w:t>
      </w:r>
      <w:proofErr w:type="spellEnd"/>
      <w:r w:rsidRPr="00915959">
        <w:rPr>
          <w:b/>
        </w:rPr>
        <w:t xml:space="preserve"> apply-</w:t>
      </w:r>
      <w:r w:rsidR="00915959" w:rsidRPr="00915959">
        <w:t xml:space="preserve"> is used to perform the actual task and asks for the confirmation to proceed.</w:t>
      </w:r>
    </w:p>
    <w:p w:rsidR="0061758B" w:rsidRDefault="0061758B" w:rsidP="004D11FF">
      <w:proofErr w:type="spellStart"/>
      <w:r w:rsidRPr="0061758B">
        <w:rPr>
          <w:b/>
        </w:rPr>
        <w:t>Terraform</w:t>
      </w:r>
      <w:proofErr w:type="spellEnd"/>
      <w:r w:rsidRPr="0061758B">
        <w:rPr>
          <w:b/>
        </w:rPr>
        <w:t xml:space="preserve"> </w:t>
      </w:r>
      <w:proofErr w:type="spellStart"/>
      <w:r w:rsidRPr="0061758B">
        <w:rPr>
          <w:b/>
        </w:rPr>
        <w:t>tfstate</w:t>
      </w:r>
      <w:proofErr w:type="spellEnd"/>
      <w:r w:rsidRPr="0061758B">
        <w:rPr>
          <w:b/>
        </w:rPr>
        <w:t xml:space="preserve"> file</w:t>
      </w:r>
      <w:r>
        <w:t>: the state file will be used to record whatever the tasks we performed earlier and help us next time when we updating something on the old file</w:t>
      </w:r>
      <w:r w:rsidR="00290338">
        <w:t>.</w:t>
      </w:r>
    </w:p>
    <w:p w:rsidR="00290338" w:rsidRDefault="00290338" w:rsidP="004D11FF">
      <w:proofErr w:type="spellStart"/>
      <w:r w:rsidRPr="00290338">
        <w:rPr>
          <w:b/>
        </w:rPr>
        <w:t>Terraform</w:t>
      </w:r>
      <w:proofErr w:type="spellEnd"/>
      <w:r w:rsidRPr="00290338">
        <w:rPr>
          <w:b/>
        </w:rPr>
        <w:t xml:space="preserve"> destroy: </w:t>
      </w:r>
      <w:r>
        <w:t>used to the resource which was created earlier.</w:t>
      </w:r>
    </w:p>
    <w:p w:rsidR="00290338" w:rsidRPr="00082A74" w:rsidRDefault="00290338" w:rsidP="004D11FF">
      <w:pPr>
        <w:rPr>
          <w:b/>
        </w:rPr>
      </w:pPr>
      <w:r w:rsidRPr="00082A74">
        <w:rPr>
          <w:b/>
        </w:rPr>
        <w:t xml:space="preserve">Life cycle of the </w:t>
      </w:r>
      <w:proofErr w:type="spellStart"/>
      <w:r w:rsidRPr="00082A74">
        <w:rPr>
          <w:b/>
        </w:rPr>
        <w:t>terraform</w:t>
      </w:r>
      <w:proofErr w:type="spellEnd"/>
      <w:r w:rsidRPr="00082A74">
        <w:rPr>
          <w:b/>
        </w:rPr>
        <w:t>:</w:t>
      </w:r>
    </w:p>
    <w:p w:rsidR="00290338" w:rsidRDefault="00290338" w:rsidP="004D11FF">
      <w:proofErr w:type="spellStart"/>
      <w:r>
        <w:t>Terraform</w:t>
      </w:r>
      <w:proofErr w:type="spellEnd"/>
      <w:r>
        <w:t xml:space="preserve"> </w:t>
      </w:r>
      <w:proofErr w:type="spellStart"/>
      <w:r>
        <w:t>init</w:t>
      </w:r>
      <w:proofErr w:type="spellEnd"/>
      <w:r>
        <w:sym w:font="Wingdings" w:char="F0E0"/>
      </w:r>
      <w:r>
        <w:t xml:space="preserve"> </w:t>
      </w:r>
      <w:proofErr w:type="spellStart"/>
      <w:r>
        <w:t>terraform</w:t>
      </w:r>
      <w:proofErr w:type="spellEnd"/>
      <w:r>
        <w:t xml:space="preserve"> plan</w:t>
      </w:r>
      <w:r>
        <w:sym w:font="Wingdings" w:char="F0E0"/>
      </w:r>
      <w:r w:rsidRPr="00290338">
        <w:t xml:space="preserve"> </w:t>
      </w:r>
      <w:proofErr w:type="spellStart"/>
      <w:r>
        <w:t>terraform</w:t>
      </w:r>
      <w:proofErr w:type="spellEnd"/>
      <w:r>
        <w:t xml:space="preserve"> apply</w:t>
      </w:r>
      <w:r>
        <w:sym w:font="Wingdings" w:char="F0E0"/>
      </w:r>
      <w:r w:rsidRPr="00290338">
        <w:t xml:space="preserve"> </w:t>
      </w:r>
      <w:proofErr w:type="spellStart"/>
      <w:r>
        <w:t>terraform</w:t>
      </w:r>
      <w:proofErr w:type="spellEnd"/>
      <w:r>
        <w:t xml:space="preserve"> destroy</w:t>
      </w:r>
    </w:p>
    <w:p w:rsidR="00082A74" w:rsidRDefault="00082A74" w:rsidP="004D11FF"/>
    <w:p w:rsidR="00082A74" w:rsidRDefault="00082A74" w:rsidP="004D11FF">
      <w:pPr>
        <w:rPr>
          <w:b/>
        </w:rPr>
      </w:pPr>
      <w:r w:rsidRPr="00082A74">
        <w:rPr>
          <w:b/>
        </w:rPr>
        <w:t xml:space="preserve">Advanced </w:t>
      </w:r>
      <w:proofErr w:type="spellStart"/>
      <w:r w:rsidRPr="00082A74">
        <w:rPr>
          <w:b/>
        </w:rPr>
        <w:t>terraform</w:t>
      </w:r>
      <w:proofErr w:type="spellEnd"/>
      <w:r w:rsidRPr="00082A74">
        <w:rPr>
          <w:b/>
        </w:rPr>
        <w:t xml:space="preserve"> </w:t>
      </w:r>
      <w:proofErr w:type="gramStart"/>
      <w:r w:rsidRPr="00082A74">
        <w:rPr>
          <w:b/>
        </w:rPr>
        <w:t>configuration :</w:t>
      </w:r>
      <w:proofErr w:type="gramEnd"/>
    </w:p>
    <w:p w:rsidR="001A1267" w:rsidRDefault="001A1267" w:rsidP="004D11FF">
      <w:pPr>
        <w:rPr>
          <w:b/>
        </w:rPr>
      </w:pPr>
      <w:proofErr w:type="gramStart"/>
      <w:r>
        <w:rPr>
          <w:b/>
        </w:rPr>
        <w:t>Providers</w:t>
      </w:r>
      <w:proofErr w:type="gramEnd"/>
      <w:ins w:id="0" w:author="aaa" w:date="2024-02-29T11:28:00Z">
        <w:r w:rsidR="00A5516A">
          <w:rPr>
            <w:b/>
          </w:rPr>
          <w:t xml:space="preserve"> </w:t>
        </w:r>
        <w:proofErr w:type="spellStart"/>
        <w:r w:rsidR="00A5516A">
          <w:rPr>
            <w:b/>
          </w:rPr>
          <w:t>def</w:t>
        </w:r>
      </w:ins>
      <w:proofErr w:type="spellEnd"/>
      <w:r>
        <w:rPr>
          <w:b/>
        </w:rPr>
        <w:t>:</w:t>
      </w:r>
      <w:r w:rsidRPr="0084298E">
        <w:rPr>
          <w:rPrChange w:id="1" w:author="aaa" w:date="2024-02-29T11:18:00Z">
            <w:rPr>
              <w:b/>
            </w:rPr>
          </w:rPrChange>
        </w:rPr>
        <w:t xml:space="preserve"> </w:t>
      </w:r>
      <w:r w:rsidR="0084298E" w:rsidRPr="0084298E">
        <w:rPr>
          <w:rPrChange w:id="2" w:author="aaa" w:date="2024-02-29T11:18:00Z">
            <w:rPr>
              <w:b/>
            </w:rPr>
          </w:rPrChange>
        </w:rPr>
        <w:t xml:space="preserve">Providers </w:t>
      </w:r>
      <w:del w:id="3" w:author="aaa" w:date="2024-02-29T11:26:00Z">
        <w:r w:rsidR="0084298E" w:rsidRPr="0084298E" w:rsidDel="00B802B5">
          <w:rPr>
            <w:rPrChange w:id="4" w:author="aaa" w:date="2024-02-29T11:18:00Z">
              <w:rPr>
                <w:b/>
              </w:rPr>
            </w:rPrChange>
          </w:rPr>
          <w:delText xml:space="preserve">are </w:delText>
        </w:r>
      </w:del>
      <w:ins w:id="5" w:author="aaa" w:date="2024-02-29T11:26:00Z">
        <w:r w:rsidR="00B802B5">
          <w:t>is a</w:t>
        </w:r>
        <w:r w:rsidR="00B802B5" w:rsidRPr="0084298E">
          <w:rPr>
            <w:rPrChange w:id="6" w:author="aaa" w:date="2024-02-29T11:18:00Z">
              <w:rPr>
                <w:b/>
              </w:rPr>
            </w:rPrChange>
          </w:rPr>
          <w:t xml:space="preserve"> </w:t>
        </w:r>
      </w:ins>
      <w:r w:rsidR="0084298E" w:rsidRPr="0084298E">
        <w:rPr>
          <w:rPrChange w:id="7" w:author="aaa" w:date="2024-02-29T11:18:00Z">
            <w:rPr>
              <w:b/>
            </w:rPr>
          </w:rPrChange>
        </w:rPr>
        <w:t>plugin</w:t>
      </w:r>
      <w:ins w:id="8" w:author="aaa" w:date="2024-02-29T11:29:00Z">
        <w:r w:rsidR="00117805">
          <w:t>/ act as medium</w:t>
        </w:r>
      </w:ins>
      <w:r w:rsidR="0084298E" w:rsidRPr="0084298E">
        <w:rPr>
          <w:rPrChange w:id="9" w:author="aaa" w:date="2024-02-29T11:18:00Z">
            <w:rPr>
              <w:b/>
            </w:rPr>
          </w:rPrChange>
        </w:rPr>
        <w:t xml:space="preserve"> </w:t>
      </w:r>
      <w:ins w:id="10" w:author="aaa" w:date="2024-02-29T11:27:00Z">
        <w:r w:rsidR="00B802B5">
          <w:t xml:space="preserve">which </w:t>
        </w:r>
      </w:ins>
      <w:del w:id="11" w:author="aaa" w:date="2024-02-29T11:27:00Z">
        <w:r w:rsidR="0084298E" w:rsidRPr="0084298E" w:rsidDel="00B802B5">
          <w:rPr>
            <w:rPrChange w:id="12" w:author="aaa" w:date="2024-02-29T11:18:00Z">
              <w:rPr>
                <w:b/>
              </w:rPr>
            </w:rPrChange>
          </w:rPr>
          <w:delText>for</w:delText>
        </w:r>
      </w:del>
      <w:ins w:id="13" w:author="aaa" w:date="2024-02-29T11:27:00Z">
        <w:r w:rsidR="00B802B5">
          <w:t>helps</w:t>
        </w:r>
      </w:ins>
      <w:r w:rsidR="0084298E" w:rsidRPr="0084298E">
        <w:rPr>
          <w:rPrChange w:id="14" w:author="aaa" w:date="2024-02-29T11:18:00Z">
            <w:rPr>
              <w:b/>
            </w:rPr>
          </w:rPrChange>
        </w:rPr>
        <w:t xml:space="preserve"> </w:t>
      </w:r>
      <w:proofErr w:type="spellStart"/>
      <w:r w:rsidR="0084298E" w:rsidRPr="0084298E">
        <w:rPr>
          <w:rPrChange w:id="15" w:author="aaa" w:date="2024-02-29T11:18:00Z">
            <w:rPr>
              <w:b/>
            </w:rPr>
          </w:rPrChange>
        </w:rPr>
        <w:t>Terraform</w:t>
      </w:r>
      <w:proofErr w:type="spellEnd"/>
      <w:r w:rsidR="0084298E" w:rsidRPr="0084298E">
        <w:rPr>
          <w:rPrChange w:id="16" w:author="aaa" w:date="2024-02-29T11:18:00Z">
            <w:rPr>
              <w:b/>
            </w:rPr>
          </w:rPrChange>
        </w:rPr>
        <w:t xml:space="preserve"> </w:t>
      </w:r>
      <w:del w:id="17" w:author="aaa" w:date="2024-02-29T11:27:00Z">
        <w:r w:rsidR="0084298E" w:rsidRPr="0084298E" w:rsidDel="00B802B5">
          <w:rPr>
            <w:rPrChange w:id="18" w:author="aaa" w:date="2024-02-29T11:18:00Z">
              <w:rPr>
                <w:b/>
              </w:rPr>
            </w:rPrChange>
          </w:rPr>
          <w:delText xml:space="preserve">used </w:delText>
        </w:r>
      </w:del>
      <w:ins w:id="19" w:author="aaa" w:date="2024-02-29T11:18:00Z">
        <w:r w:rsidR="0084298E" w:rsidRPr="0084298E">
          <w:rPr>
            <w:rPrChange w:id="20" w:author="aaa" w:date="2024-02-29T11:18:00Z">
              <w:rPr>
                <w:b/>
              </w:rPr>
            </w:rPrChange>
          </w:rPr>
          <w:t xml:space="preserve">to </w:t>
        </w:r>
      </w:ins>
      <w:ins w:id="21" w:author="aaa" w:date="2024-02-29T11:27:00Z">
        <w:r w:rsidR="00B802B5">
          <w:t>understand</w:t>
        </w:r>
      </w:ins>
      <w:ins w:id="22" w:author="aaa" w:date="2024-02-29T11:28:00Z">
        <w:r w:rsidR="00B802B5">
          <w:t xml:space="preserve"> where it (</w:t>
        </w:r>
        <w:proofErr w:type="spellStart"/>
        <w:r w:rsidR="00B802B5">
          <w:t>terraform</w:t>
        </w:r>
        <w:proofErr w:type="spellEnd"/>
        <w:r w:rsidR="00B802B5">
          <w:t>) has to create the infrastructure</w:t>
        </w:r>
      </w:ins>
      <w:ins w:id="23" w:author="aaa" w:date="2024-02-29T11:18:00Z">
        <w:r w:rsidR="0084298E">
          <w:t xml:space="preserve">. </w:t>
        </w:r>
      </w:ins>
    </w:p>
    <w:p w:rsidR="00082A74" w:rsidRDefault="0084298E" w:rsidP="004D11FF">
      <w:pPr>
        <w:rPr>
          <w:ins w:id="24" w:author="aaa" w:date="2024-02-29T11:29:00Z"/>
          <w:i/>
        </w:rPr>
      </w:pPr>
      <w:ins w:id="25" w:author="aaa" w:date="2024-02-29T11:20:00Z">
        <w:r w:rsidRPr="00117805">
          <w:rPr>
            <w:i/>
            <w:rPrChange w:id="26" w:author="aaa" w:date="2024-02-29T11:29:00Z">
              <w:rPr/>
            </w:rPrChange>
          </w:rPr>
          <w:t xml:space="preserve">In the </w:t>
        </w:r>
        <w:proofErr w:type="spellStart"/>
        <w:r w:rsidRPr="00117805">
          <w:rPr>
            <w:i/>
            <w:rPrChange w:id="27" w:author="aaa" w:date="2024-02-29T11:29:00Z">
              <w:rPr/>
            </w:rPrChange>
          </w:rPr>
          <w:t>terraform</w:t>
        </w:r>
        <w:proofErr w:type="spellEnd"/>
        <w:r w:rsidRPr="00117805">
          <w:rPr>
            <w:i/>
            <w:rPrChange w:id="28" w:author="aaa" w:date="2024-02-29T11:29:00Z">
              <w:rPr/>
            </w:rPrChange>
          </w:rPr>
          <w:t xml:space="preserve"> code, we always starts with provider block where we can mention </w:t>
        </w:r>
      </w:ins>
      <w:ins w:id="29" w:author="aaa" w:date="2024-02-29T11:21:00Z">
        <w:r w:rsidRPr="00117805">
          <w:rPr>
            <w:i/>
            <w:rPrChange w:id="30" w:author="aaa" w:date="2024-02-29T11:29:00Z">
              <w:rPr>
                <w:b/>
              </w:rPr>
            </w:rPrChange>
          </w:rPr>
          <w:t xml:space="preserve">on </w:t>
        </w:r>
      </w:ins>
      <w:ins w:id="31" w:author="aaa" w:date="2024-02-29T11:20:00Z">
        <w:r w:rsidRPr="00117805">
          <w:rPr>
            <w:i/>
            <w:rPrChange w:id="32" w:author="aaa" w:date="2024-02-29T11:29:00Z">
              <w:rPr>
                <w:b/>
              </w:rPr>
            </w:rPrChange>
          </w:rPr>
          <w:t>which cloud provi</w:t>
        </w:r>
      </w:ins>
      <w:ins w:id="33" w:author="aaa" w:date="2024-02-29T11:21:00Z">
        <w:r w:rsidRPr="00117805">
          <w:rPr>
            <w:i/>
            <w:rPrChange w:id="34" w:author="aaa" w:date="2024-02-29T11:29:00Z">
              <w:rPr>
                <w:b/>
              </w:rPr>
            </w:rPrChange>
          </w:rPr>
          <w:t xml:space="preserve">der we are going </w:t>
        </w:r>
      </w:ins>
      <w:ins w:id="35" w:author="aaa" w:date="2024-02-29T11:28:00Z">
        <w:r w:rsidR="00A5516A" w:rsidRPr="00117805">
          <w:rPr>
            <w:i/>
            <w:rPrChange w:id="36" w:author="aaa" w:date="2024-02-29T11:29:00Z">
              <w:rPr/>
            </w:rPrChange>
          </w:rPr>
          <w:t>to create the infrastructure</w:t>
        </w:r>
      </w:ins>
      <w:ins w:id="37" w:author="aaa" w:date="2024-02-29T11:21:00Z">
        <w:r w:rsidRPr="00117805">
          <w:rPr>
            <w:i/>
            <w:rPrChange w:id="38" w:author="aaa" w:date="2024-02-29T11:29:00Z">
              <w:rPr>
                <w:b/>
              </w:rPr>
            </w:rPrChange>
          </w:rPr>
          <w:t>.</w:t>
        </w:r>
      </w:ins>
    </w:p>
    <w:p w:rsidR="00117805" w:rsidRDefault="00117805" w:rsidP="004D11FF">
      <w:pPr>
        <w:rPr>
          <w:ins w:id="39" w:author="aaa" w:date="2024-02-29T11:34:00Z"/>
        </w:rPr>
      </w:pPr>
      <w:ins w:id="40" w:author="aaa" w:date="2024-02-29T11:29:00Z">
        <w:r w:rsidRPr="00117805">
          <w:rPr>
            <w:rPrChange w:id="41" w:author="aaa" w:date="2024-02-29T11:31:00Z">
              <w:rPr>
                <w:i/>
              </w:rPr>
            </w:rPrChange>
          </w:rPr>
          <w:t xml:space="preserve">There are different syntaxes </w:t>
        </w:r>
      </w:ins>
      <w:ins w:id="42" w:author="aaa" w:date="2024-02-29T11:30:00Z">
        <w:r w:rsidRPr="00117805">
          <w:rPr>
            <w:rPrChange w:id="43" w:author="aaa" w:date="2024-02-29T11:31:00Z">
              <w:rPr>
                <w:i/>
              </w:rPr>
            </w:rPrChange>
          </w:rPr>
          <w:t xml:space="preserve">for different cloud providers. We can find all the providers list under </w:t>
        </w:r>
      </w:ins>
      <w:ins w:id="44" w:author="aaa" w:date="2024-02-29T11:31:00Z">
        <w:r w:rsidRPr="00117805">
          <w:fldChar w:fldCharType="begin"/>
        </w:r>
        <w:r w:rsidRPr="00117805">
          <w:instrText xml:space="preserve"> HYPERLINK "https://registry.terraform.io/browse/providers" </w:instrText>
        </w:r>
        <w:r w:rsidRPr="00117805">
          <w:rPr>
            <w:rPrChange w:id="45" w:author="aaa" w:date="2024-02-29T11:31:00Z">
              <w:rPr/>
            </w:rPrChange>
          </w:rPr>
          <w:fldChar w:fldCharType="separate"/>
        </w:r>
        <w:r w:rsidRPr="00117805">
          <w:rPr>
            <w:rStyle w:val="Hyperlink"/>
          </w:rPr>
          <w:t xml:space="preserve">Browse Providers | </w:t>
        </w:r>
        <w:proofErr w:type="spellStart"/>
        <w:r w:rsidRPr="00117805">
          <w:rPr>
            <w:rStyle w:val="Hyperlink"/>
          </w:rPr>
          <w:t>Terraform</w:t>
        </w:r>
        <w:proofErr w:type="spellEnd"/>
        <w:r w:rsidRPr="00117805">
          <w:rPr>
            <w:rStyle w:val="Hyperlink"/>
          </w:rPr>
          <w:t xml:space="preserve"> Registry</w:t>
        </w:r>
        <w:r w:rsidRPr="00117805">
          <w:fldChar w:fldCharType="end"/>
        </w:r>
      </w:ins>
    </w:p>
    <w:p w:rsidR="00117805" w:rsidRDefault="00117805" w:rsidP="004D11FF">
      <w:pPr>
        <w:rPr>
          <w:ins w:id="46" w:author="aaa" w:date="2024-02-29T11:35:00Z"/>
        </w:rPr>
      </w:pPr>
      <w:ins w:id="47" w:author="aaa" w:date="2024-02-29T11:34:00Z">
        <w:r>
          <w:t xml:space="preserve">There are 3 different categories providers in </w:t>
        </w:r>
        <w:proofErr w:type="spellStart"/>
        <w:r>
          <w:t>terraform</w:t>
        </w:r>
      </w:ins>
      <w:proofErr w:type="spellEnd"/>
      <w:ins w:id="48" w:author="aaa" w:date="2024-02-29T11:35:00Z">
        <w:r>
          <w:t>.</w:t>
        </w:r>
      </w:ins>
    </w:p>
    <w:p w:rsidR="00117805" w:rsidRDefault="00117805">
      <w:pPr>
        <w:pStyle w:val="ListParagraph"/>
        <w:numPr>
          <w:ilvl w:val="0"/>
          <w:numId w:val="2"/>
        </w:numPr>
        <w:rPr>
          <w:ins w:id="49" w:author="aaa" w:date="2024-02-29T11:35:00Z"/>
        </w:rPr>
        <w:pPrChange w:id="50" w:author="aaa" w:date="2024-02-29T11:35:00Z">
          <w:pPr/>
        </w:pPrChange>
      </w:pPr>
      <w:ins w:id="51" w:author="aaa" w:date="2024-02-29T11:35:00Z">
        <w:r>
          <w:t>Official</w:t>
        </w:r>
      </w:ins>
      <w:ins w:id="52" w:author="aaa" w:date="2024-02-29T11:36:00Z">
        <w:r>
          <w:t xml:space="preserve">- maintained by </w:t>
        </w:r>
        <w:proofErr w:type="spellStart"/>
        <w:r>
          <w:t>hasicorp</w:t>
        </w:r>
        <w:proofErr w:type="spellEnd"/>
        <w:r>
          <w:t xml:space="preserve">. </w:t>
        </w:r>
        <w:proofErr w:type="spellStart"/>
        <w:r>
          <w:t>Ex:GCP,aws,azure</w:t>
        </w:r>
      </w:ins>
      <w:proofErr w:type="spellEnd"/>
    </w:p>
    <w:p w:rsidR="00117805" w:rsidRDefault="00117805">
      <w:pPr>
        <w:pStyle w:val="ListParagraph"/>
        <w:numPr>
          <w:ilvl w:val="0"/>
          <w:numId w:val="2"/>
        </w:numPr>
        <w:rPr>
          <w:ins w:id="53" w:author="aaa" w:date="2024-02-29T11:35:00Z"/>
        </w:rPr>
        <w:pPrChange w:id="54" w:author="aaa" w:date="2024-02-29T11:35:00Z">
          <w:pPr/>
        </w:pPrChange>
      </w:pPr>
      <w:ins w:id="55" w:author="aaa" w:date="2024-02-29T11:35:00Z">
        <w:r>
          <w:t>Partner</w:t>
        </w:r>
      </w:ins>
      <w:ins w:id="56" w:author="aaa" w:date="2024-02-29T11:36:00Z">
        <w:r>
          <w:t xml:space="preserve">- </w:t>
        </w:r>
      </w:ins>
      <w:ins w:id="57" w:author="aaa" w:date="2024-02-29T11:37:00Z">
        <w:r>
          <w:t xml:space="preserve">ex: </w:t>
        </w:r>
        <w:proofErr w:type="spellStart"/>
        <w:r>
          <w:t>alibaba</w:t>
        </w:r>
        <w:proofErr w:type="spellEnd"/>
        <w:r>
          <w:t>, oracle</w:t>
        </w:r>
      </w:ins>
    </w:p>
    <w:p w:rsidR="00117805" w:rsidRDefault="00117805">
      <w:pPr>
        <w:pStyle w:val="ListParagraph"/>
        <w:numPr>
          <w:ilvl w:val="0"/>
          <w:numId w:val="2"/>
        </w:numPr>
        <w:rPr>
          <w:ins w:id="58" w:author="aaa" w:date="2024-02-29T11:37:00Z"/>
        </w:rPr>
        <w:pPrChange w:id="59" w:author="aaa" w:date="2024-02-29T11:35:00Z">
          <w:pPr/>
        </w:pPrChange>
      </w:pPr>
      <w:ins w:id="60" w:author="aaa" w:date="2024-02-29T11:35:00Z">
        <w:r>
          <w:t xml:space="preserve">Community </w:t>
        </w:r>
      </w:ins>
      <w:ins w:id="61" w:author="aaa" w:date="2024-02-29T11:37:00Z">
        <w:r>
          <w:t xml:space="preserve">– open source will maintain </w:t>
        </w:r>
      </w:ins>
    </w:p>
    <w:p w:rsidR="00117805" w:rsidRDefault="00A72993">
      <w:pPr>
        <w:rPr>
          <w:ins w:id="62" w:author="aaa" w:date="2024-02-29T11:39:00Z"/>
        </w:rPr>
      </w:pPr>
      <w:ins w:id="63" w:author="aaa" w:date="2024-02-29T11:39:00Z">
        <w:r w:rsidRPr="0002366B">
          <w:rPr>
            <w:b/>
            <w:rPrChange w:id="64" w:author="aaa" w:date="2024-02-29T11:40:00Z">
              <w:rPr/>
            </w:rPrChange>
          </w:rPr>
          <w:t>Interview perspective,</w:t>
        </w:r>
        <w:r>
          <w:t xml:space="preserve"> there are two main things. </w:t>
        </w:r>
      </w:ins>
    </w:p>
    <w:p w:rsidR="00A72993" w:rsidRDefault="00A72993">
      <w:pPr>
        <w:rPr>
          <w:ins w:id="65" w:author="aaa" w:date="2024-02-29T11:40:00Z"/>
        </w:rPr>
      </w:pPr>
      <w:ins w:id="66" w:author="aaa" w:date="2024-02-29T11:39:00Z">
        <w:r>
          <w:t xml:space="preserve">How we will write providers for multi region or multi </w:t>
        </w:r>
      </w:ins>
      <w:ins w:id="67" w:author="aaa" w:date="2024-02-29T11:40:00Z">
        <w:r w:rsidR="007A4C75">
          <w:t xml:space="preserve">cloud </w:t>
        </w:r>
      </w:ins>
      <w:ins w:id="68" w:author="aaa" w:date="2024-02-29T11:39:00Z">
        <w:r>
          <w:t>providers</w:t>
        </w:r>
      </w:ins>
      <w:ins w:id="69" w:author="aaa" w:date="2024-02-29T11:40:00Z">
        <w:r w:rsidR="0002366B">
          <w:t>.</w:t>
        </w:r>
      </w:ins>
    </w:p>
    <w:p w:rsidR="0002366B" w:rsidRPr="0002366B" w:rsidRDefault="0002366B">
      <w:pPr>
        <w:rPr>
          <w:ins w:id="70" w:author="aaa" w:date="2024-02-29T11:41:00Z"/>
          <w:b/>
          <w:rPrChange w:id="71" w:author="aaa" w:date="2024-02-29T11:42:00Z">
            <w:rPr>
              <w:ins w:id="72" w:author="aaa" w:date="2024-02-29T11:41:00Z"/>
            </w:rPr>
          </w:rPrChange>
        </w:rPr>
      </w:pPr>
      <w:ins w:id="73" w:author="aaa" w:date="2024-02-29T11:41:00Z">
        <w:r w:rsidRPr="0002366B">
          <w:rPr>
            <w:b/>
            <w:rPrChange w:id="74" w:author="aaa" w:date="2024-02-29T11:42:00Z">
              <w:rPr/>
            </w:rPrChange>
          </w:rPr>
          <w:t>MULTI REGION EX:</w:t>
        </w:r>
      </w:ins>
      <w:ins w:id="75" w:author="aaa" w:date="2024-02-29T11:42:00Z">
        <w:r>
          <w:rPr>
            <w:b/>
          </w:rPr>
          <w:t xml:space="preserve"> </w:t>
        </w:r>
        <w:r w:rsidRPr="0002366B">
          <w:rPr>
            <w:rPrChange w:id="76" w:author="aaa" w:date="2024-02-29T11:42:00Z">
              <w:rPr>
                <w:b/>
              </w:rPr>
            </w:rPrChange>
          </w:rPr>
          <w:t xml:space="preserve">here we can make use of </w:t>
        </w:r>
        <w:r w:rsidRPr="0002366B">
          <w:rPr>
            <w:b/>
          </w:rPr>
          <w:t>alias</w:t>
        </w:r>
        <w:r w:rsidRPr="0002366B">
          <w:rPr>
            <w:rPrChange w:id="77" w:author="aaa" w:date="2024-02-29T11:42:00Z">
              <w:rPr>
                <w:b/>
              </w:rPr>
            </w:rPrChange>
          </w:rPr>
          <w:t xml:space="preserve"> keyword.</w:t>
        </w:r>
      </w:ins>
    </w:p>
    <w:p w:rsidR="0002366B" w:rsidRDefault="0002366B" w:rsidP="0002366B">
      <w:pPr>
        <w:rPr>
          <w:ins w:id="78" w:author="aaa" w:date="2024-02-29T11:41:00Z"/>
        </w:rPr>
      </w:pPr>
      <w:proofErr w:type="gramStart"/>
      <w:ins w:id="79" w:author="aaa" w:date="2024-02-29T11:41:00Z">
        <w:r>
          <w:t>provider</w:t>
        </w:r>
        <w:proofErr w:type="gramEnd"/>
        <w:r>
          <w:t xml:space="preserve"> "</w:t>
        </w:r>
        <w:proofErr w:type="spellStart"/>
        <w:r>
          <w:t>aws</w:t>
        </w:r>
        <w:proofErr w:type="spellEnd"/>
        <w:r>
          <w:t>" {</w:t>
        </w:r>
      </w:ins>
    </w:p>
    <w:p w:rsidR="0002366B" w:rsidRDefault="0002366B" w:rsidP="0002366B">
      <w:pPr>
        <w:rPr>
          <w:ins w:id="80" w:author="aaa" w:date="2024-02-29T11:41:00Z"/>
        </w:rPr>
      </w:pPr>
      <w:ins w:id="81" w:author="aaa" w:date="2024-02-29T11:41:00Z">
        <w:r>
          <w:t xml:space="preserve">  </w:t>
        </w:r>
        <w:proofErr w:type="gramStart"/>
        <w:r>
          <w:t>alias</w:t>
        </w:r>
        <w:proofErr w:type="gramEnd"/>
        <w:r>
          <w:t xml:space="preserve"> = "us-east-1"</w:t>
        </w:r>
      </w:ins>
    </w:p>
    <w:p w:rsidR="0002366B" w:rsidRDefault="0002366B" w:rsidP="0002366B">
      <w:pPr>
        <w:rPr>
          <w:ins w:id="82" w:author="aaa" w:date="2024-02-29T11:41:00Z"/>
        </w:rPr>
      </w:pPr>
      <w:ins w:id="83" w:author="aaa" w:date="2024-02-29T11:41:00Z">
        <w:r>
          <w:t xml:space="preserve">  </w:t>
        </w:r>
        <w:proofErr w:type="gramStart"/>
        <w:r>
          <w:t>region</w:t>
        </w:r>
        <w:proofErr w:type="gramEnd"/>
        <w:r>
          <w:t xml:space="preserve"> = "us-east-1"</w:t>
        </w:r>
      </w:ins>
    </w:p>
    <w:p w:rsidR="0002366B" w:rsidRDefault="0002366B" w:rsidP="0002366B">
      <w:pPr>
        <w:rPr>
          <w:ins w:id="84" w:author="aaa" w:date="2024-02-29T11:41:00Z"/>
        </w:rPr>
      </w:pPr>
      <w:ins w:id="85" w:author="aaa" w:date="2024-02-29T11:41:00Z">
        <w:r>
          <w:t>}</w:t>
        </w:r>
      </w:ins>
    </w:p>
    <w:p w:rsidR="0002366B" w:rsidRDefault="0002366B" w:rsidP="0002366B">
      <w:pPr>
        <w:rPr>
          <w:ins w:id="86" w:author="aaa" w:date="2024-02-29T11:41:00Z"/>
        </w:rPr>
      </w:pPr>
      <w:proofErr w:type="gramStart"/>
      <w:ins w:id="87" w:author="aaa" w:date="2024-02-29T11:41:00Z">
        <w:r>
          <w:t>provider</w:t>
        </w:r>
        <w:proofErr w:type="gramEnd"/>
        <w:r>
          <w:t xml:space="preserve"> "</w:t>
        </w:r>
        <w:proofErr w:type="spellStart"/>
        <w:r>
          <w:t>aws</w:t>
        </w:r>
        <w:proofErr w:type="spellEnd"/>
        <w:r>
          <w:t>" {</w:t>
        </w:r>
      </w:ins>
    </w:p>
    <w:p w:rsidR="0002366B" w:rsidRDefault="0002366B" w:rsidP="0002366B">
      <w:pPr>
        <w:rPr>
          <w:ins w:id="88" w:author="aaa" w:date="2024-02-29T11:41:00Z"/>
        </w:rPr>
      </w:pPr>
      <w:ins w:id="89" w:author="aaa" w:date="2024-02-29T11:41:00Z">
        <w:r>
          <w:t xml:space="preserve">  </w:t>
        </w:r>
        <w:proofErr w:type="gramStart"/>
        <w:r>
          <w:t>alias</w:t>
        </w:r>
        <w:proofErr w:type="gramEnd"/>
        <w:r>
          <w:t xml:space="preserve"> = "us-west-2"</w:t>
        </w:r>
      </w:ins>
    </w:p>
    <w:p w:rsidR="0002366B" w:rsidRDefault="0002366B" w:rsidP="0002366B">
      <w:pPr>
        <w:rPr>
          <w:ins w:id="90" w:author="aaa" w:date="2024-02-29T11:41:00Z"/>
        </w:rPr>
      </w:pPr>
      <w:ins w:id="91" w:author="aaa" w:date="2024-02-29T11:41:00Z">
        <w:r>
          <w:t xml:space="preserve">  </w:t>
        </w:r>
        <w:proofErr w:type="gramStart"/>
        <w:r>
          <w:t>region</w:t>
        </w:r>
        <w:proofErr w:type="gramEnd"/>
        <w:r>
          <w:t xml:space="preserve"> = "us-west-2"</w:t>
        </w:r>
      </w:ins>
    </w:p>
    <w:p w:rsidR="0002366B" w:rsidRDefault="0002366B" w:rsidP="0002366B">
      <w:pPr>
        <w:rPr>
          <w:ins w:id="92" w:author="aaa" w:date="2024-02-29T11:41:00Z"/>
        </w:rPr>
      </w:pPr>
      <w:ins w:id="93" w:author="aaa" w:date="2024-02-29T11:41:00Z">
        <w:r>
          <w:t>}</w:t>
        </w:r>
      </w:ins>
    </w:p>
    <w:p w:rsidR="0002366B" w:rsidRDefault="0002366B" w:rsidP="0002366B">
      <w:pPr>
        <w:rPr>
          <w:ins w:id="94" w:author="aaa" w:date="2024-02-29T11:41:00Z"/>
        </w:rPr>
      </w:pPr>
      <w:proofErr w:type="gramStart"/>
      <w:ins w:id="95" w:author="aaa" w:date="2024-02-29T11:41:00Z">
        <w:r>
          <w:t>resource</w:t>
        </w:r>
        <w:proofErr w:type="gramEnd"/>
        <w:r>
          <w:t xml:space="preserve"> "</w:t>
        </w:r>
        <w:proofErr w:type="spellStart"/>
        <w:r>
          <w:t>aws_instance</w:t>
        </w:r>
        <w:proofErr w:type="spellEnd"/>
        <w:r>
          <w:t>" "example" {</w:t>
        </w:r>
      </w:ins>
    </w:p>
    <w:p w:rsidR="0002366B" w:rsidRDefault="0002366B" w:rsidP="0002366B">
      <w:pPr>
        <w:rPr>
          <w:ins w:id="96" w:author="aaa" w:date="2024-02-29T11:41:00Z"/>
        </w:rPr>
      </w:pPr>
      <w:ins w:id="97" w:author="aaa" w:date="2024-02-29T11:41:00Z">
        <w:r>
          <w:t xml:space="preserve">  </w:t>
        </w:r>
        <w:proofErr w:type="spellStart"/>
        <w:proofErr w:type="gramStart"/>
        <w:r>
          <w:t>ami</w:t>
        </w:r>
        <w:proofErr w:type="spellEnd"/>
        <w:proofErr w:type="gramEnd"/>
        <w:r>
          <w:t xml:space="preserve"> = "ami-0123456789abcdef0"</w:t>
        </w:r>
      </w:ins>
    </w:p>
    <w:p w:rsidR="0002366B" w:rsidRDefault="0002366B" w:rsidP="0002366B">
      <w:pPr>
        <w:rPr>
          <w:ins w:id="98" w:author="aaa" w:date="2024-02-29T11:41:00Z"/>
        </w:rPr>
      </w:pPr>
      <w:ins w:id="99" w:author="aaa" w:date="2024-02-29T11:41:00Z">
        <w:r>
          <w:t xml:space="preserve">  </w:t>
        </w:r>
        <w:proofErr w:type="spellStart"/>
        <w:r>
          <w:t>instance_type</w:t>
        </w:r>
        <w:proofErr w:type="spellEnd"/>
        <w:r>
          <w:t xml:space="preserve"> = "t2.micro"</w:t>
        </w:r>
      </w:ins>
    </w:p>
    <w:p w:rsidR="0002366B" w:rsidRDefault="0002366B" w:rsidP="0002366B">
      <w:pPr>
        <w:rPr>
          <w:ins w:id="100" w:author="aaa" w:date="2024-02-29T11:41:00Z"/>
        </w:rPr>
      </w:pPr>
      <w:ins w:id="101" w:author="aaa" w:date="2024-02-29T11:41:00Z">
        <w:r>
          <w:t xml:space="preserve">  </w:t>
        </w:r>
        <w:proofErr w:type="gramStart"/>
        <w:r>
          <w:t>provider</w:t>
        </w:r>
        <w:proofErr w:type="gramEnd"/>
        <w:r>
          <w:t xml:space="preserve"> = "aws.us-east-1"</w:t>
        </w:r>
      </w:ins>
    </w:p>
    <w:p w:rsidR="0002366B" w:rsidRDefault="0002366B" w:rsidP="0002366B">
      <w:pPr>
        <w:rPr>
          <w:ins w:id="102" w:author="aaa" w:date="2024-02-29T11:41:00Z"/>
        </w:rPr>
      </w:pPr>
      <w:ins w:id="103" w:author="aaa" w:date="2024-02-29T11:41:00Z">
        <w:r>
          <w:t>}</w:t>
        </w:r>
      </w:ins>
    </w:p>
    <w:p w:rsidR="0002366B" w:rsidRDefault="0002366B" w:rsidP="0002366B">
      <w:pPr>
        <w:rPr>
          <w:ins w:id="104" w:author="aaa" w:date="2024-02-29T11:41:00Z"/>
        </w:rPr>
      </w:pPr>
      <w:proofErr w:type="gramStart"/>
      <w:ins w:id="105" w:author="aaa" w:date="2024-02-29T11:41:00Z">
        <w:r>
          <w:t>resource</w:t>
        </w:r>
        <w:proofErr w:type="gramEnd"/>
        <w:r>
          <w:t xml:space="preserve"> "</w:t>
        </w:r>
        <w:proofErr w:type="spellStart"/>
        <w:r>
          <w:t>aws_instance</w:t>
        </w:r>
        <w:proofErr w:type="spellEnd"/>
        <w:r>
          <w:t>" "example2" {</w:t>
        </w:r>
      </w:ins>
    </w:p>
    <w:p w:rsidR="0002366B" w:rsidRDefault="0002366B" w:rsidP="0002366B">
      <w:pPr>
        <w:rPr>
          <w:ins w:id="106" w:author="aaa" w:date="2024-02-29T11:41:00Z"/>
        </w:rPr>
      </w:pPr>
      <w:ins w:id="107" w:author="aaa" w:date="2024-02-29T11:41:00Z">
        <w:r>
          <w:t xml:space="preserve">  </w:t>
        </w:r>
        <w:proofErr w:type="spellStart"/>
        <w:proofErr w:type="gramStart"/>
        <w:r>
          <w:t>ami</w:t>
        </w:r>
        <w:proofErr w:type="spellEnd"/>
        <w:proofErr w:type="gramEnd"/>
        <w:r>
          <w:t xml:space="preserve"> = "ami-0123456789abcdef0"</w:t>
        </w:r>
      </w:ins>
    </w:p>
    <w:p w:rsidR="0002366B" w:rsidRDefault="0002366B" w:rsidP="0002366B">
      <w:pPr>
        <w:rPr>
          <w:ins w:id="108" w:author="aaa" w:date="2024-02-29T11:41:00Z"/>
        </w:rPr>
      </w:pPr>
      <w:ins w:id="109" w:author="aaa" w:date="2024-02-29T11:41:00Z">
        <w:r>
          <w:t xml:space="preserve">  </w:t>
        </w:r>
        <w:proofErr w:type="spellStart"/>
        <w:r>
          <w:t>instance_type</w:t>
        </w:r>
        <w:proofErr w:type="spellEnd"/>
        <w:r>
          <w:t xml:space="preserve"> = "t2.micro"</w:t>
        </w:r>
      </w:ins>
    </w:p>
    <w:p w:rsidR="0002366B" w:rsidRDefault="0002366B" w:rsidP="0002366B">
      <w:pPr>
        <w:rPr>
          <w:ins w:id="110" w:author="aaa" w:date="2024-02-29T11:41:00Z"/>
        </w:rPr>
      </w:pPr>
      <w:ins w:id="111" w:author="aaa" w:date="2024-02-29T11:41:00Z">
        <w:r>
          <w:t xml:space="preserve">  </w:t>
        </w:r>
        <w:proofErr w:type="gramStart"/>
        <w:r>
          <w:t>provider</w:t>
        </w:r>
        <w:proofErr w:type="gramEnd"/>
        <w:r>
          <w:t xml:space="preserve"> = "aws.us-west-2"</w:t>
        </w:r>
      </w:ins>
    </w:p>
    <w:p w:rsidR="0002366B" w:rsidRDefault="0002366B" w:rsidP="0002366B">
      <w:pPr>
        <w:rPr>
          <w:ins w:id="112" w:author="aaa" w:date="2024-02-29T11:43:00Z"/>
        </w:rPr>
      </w:pPr>
      <w:ins w:id="113" w:author="aaa" w:date="2024-02-29T11:41:00Z">
        <w:r>
          <w:t>}</w:t>
        </w:r>
      </w:ins>
    </w:p>
    <w:p w:rsidR="0002366B" w:rsidRDefault="0002366B" w:rsidP="0002366B">
      <w:pPr>
        <w:rPr>
          <w:ins w:id="114" w:author="aaa" w:date="2024-02-29T11:44:00Z"/>
        </w:rPr>
      </w:pPr>
      <w:ins w:id="115" w:author="aaa" w:date="2024-02-29T11:43:00Z">
        <w:r>
          <w:t xml:space="preserve">Alias can be named as anything we want. </w:t>
        </w:r>
        <w:r w:rsidR="004910E0">
          <w:t>Here we need to remember</w:t>
        </w:r>
      </w:ins>
      <w:ins w:id="116" w:author="aaa" w:date="2024-02-29T11:44:00Z">
        <w:r w:rsidR="004910E0">
          <w:t>, while writing the resource block.</w:t>
        </w:r>
      </w:ins>
    </w:p>
    <w:p w:rsidR="004910E0" w:rsidRDefault="004910E0" w:rsidP="0002366B">
      <w:pPr>
        <w:rPr>
          <w:ins w:id="117" w:author="aaa" w:date="2024-02-29T11:45:00Z"/>
          <w:b/>
        </w:rPr>
      </w:pPr>
      <w:ins w:id="118" w:author="aaa" w:date="2024-02-29T11:44:00Z">
        <w:r w:rsidRPr="004910E0">
          <w:rPr>
            <w:b/>
            <w:rPrChange w:id="119" w:author="aaa" w:date="2024-02-29T11:45:00Z">
              <w:rPr/>
            </w:rPrChange>
          </w:rPr>
          <w:t>Provider =cloud provider+ alias_</w:t>
        </w:r>
      </w:ins>
      <w:ins w:id="120" w:author="aaa" w:date="2024-02-29T11:45:00Z">
        <w:r w:rsidRPr="004910E0">
          <w:rPr>
            <w:b/>
            <w:rPrChange w:id="121" w:author="aaa" w:date="2024-02-29T11:45:00Z">
              <w:rPr/>
            </w:rPrChange>
          </w:rPr>
          <w:t xml:space="preserve"> </w:t>
        </w:r>
      </w:ins>
      <w:ins w:id="122" w:author="aaa" w:date="2024-02-29T11:44:00Z">
        <w:r w:rsidRPr="004910E0">
          <w:rPr>
            <w:b/>
            <w:rPrChange w:id="123" w:author="aaa" w:date="2024-02-29T11:45:00Z">
              <w:rPr/>
            </w:rPrChange>
          </w:rPr>
          <w:t>name</w:t>
        </w:r>
      </w:ins>
    </w:p>
    <w:p w:rsidR="008F0BBB" w:rsidRDefault="008F0BBB" w:rsidP="0002366B">
      <w:pPr>
        <w:rPr>
          <w:ins w:id="124" w:author="aaa" w:date="2024-02-29T11:45:00Z"/>
          <w:b/>
        </w:rPr>
      </w:pPr>
    </w:p>
    <w:p w:rsidR="008F0BBB" w:rsidRDefault="008F0BBB" w:rsidP="0002366B">
      <w:pPr>
        <w:rPr>
          <w:ins w:id="125" w:author="aaa" w:date="2024-02-29T11:45:00Z"/>
          <w:b/>
        </w:rPr>
      </w:pPr>
      <w:ins w:id="126" w:author="aaa" w:date="2024-02-29T11:45:00Z">
        <w:r>
          <w:rPr>
            <w:b/>
          </w:rPr>
          <w:t>MULTI Providers:</w:t>
        </w:r>
      </w:ins>
    </w:p>
    <w:p w:rsidR="008F0BBB" w:rsidRDefault="008F0BBB" w:rsidP="0002366B">
      <w:pPr>
        <w:rPr>
          <w:ins w:id="127" w:author="aaa" w:date="2024-02-29T11:48:00Z"/>
        </w:rPr>
      </w:pPr>
      <w:ins w:id="128" w:author="aaa" w:date="2024-02-29T11:45:00Z">
        <w:r w:rsidRPr="008F0BBB">
          <w:rPr>
            <w:rPrChange w:id="129" w:author="aaa" w:date="2024-02-29T11:46:00Z">
              <w:rPr>
                <w:b/>
              </w:rPr>
            </w:rPrChange>
          </w:rPr>
          <w:t xml:space="preserve">Here the provider </w:t>
        </w:r>
      </w:ins>
      <w:ins w:id="130" w:author="aaa" w:date="2024-02-29T11:46:00Z">
        <w:r w:rsidRPr="008F0BBB">
          <w:rPr>
            <w:rPrChange w:id="131" w:author="aaa" w:date="2024-02-29T11:46:00Z">
              <w:rPr>
                <w:b/>
              </w:rPr>
            </w:rPrChange>
          </w:rPr>
          <w:t>syntax</w:t>
        </w:r>
      </w:ins>
      <w:ins w:id="132" w:author="aaa" w:date="2024-02-29T11:45:00Z">
        <w:r w:rsidRPr="008F0BBB">
          <w:rPr>
            <w:rPrChange w:id="133" w:author="aaa" w:date="2024-02-29T11:46:00Z">
              <w:rPr>
                <w:b/>
              </w:rPr>
            </w:rPrChange>
          </w:rPr>
          <w:t xml:space="preserve"> </w:t>
        </w:r>
      </w:ins>
      <w:ins w:id="134" w:author="aaa" w:date="2024-02-29T11:46:00Z">
        <w:r w:rsidRPr="008F0BBB">
          <w:rPr>
            <w:rPrChange w:id="135" w:author="aaa" w:date="2024-02-29T11:46:00Z">
              <w:rPr>
                <w:b/>
              </w:rPr>
            </w:rPrChange>
          </w:rPr>
          <w:t>will be different for different providers.</w:t>
        </w:r>
        <w:r>
          <w:t xml:space="preserve"> We can refer the links for the same. So based on that we will be writing the provider block for multi providers.</w:t>
        </w:r>
      </w:ins>
    </w:p>
    <w:p w:rsidR="001F5C68" w:rsidRPr="001F5C68" w:rsidRDefault="001F5C68" w:rsidP="001F5C68">
      <w:pPr>
        <w:rPr>
          <w:ins w:id="136" w:author="aaa" w:date="2024-02-29T11:48:00Z"/>
          <w:b/>
          <w:rPrChange w:id="137" w:author="aaa" w:date="2024-02-29T11:48:00Z">
            <w:rPr>
              <w:ins w:id="138" w:author="aaa" w:date="2024-02-29T11:48:00Z"/>
            </w:rPr>
          </w:rPrChange>
        </w:rPr>
      </w:pPr>
      <w:ins w:id="139" w:author="aaa" w:date="2024-02-29T11:48:00Z">
        <w:r w:rsidRPr="001F5C68">
          <w:rPr>
            <w:b/>
            <w:rPrChange w:id="140" w:author="aaa" w:date="2024-02-29T11:48:00Z">
              <w:rPr/>
            </w:rPrChange>
          </w:rPr>
          <w:t>Here are some other examples of providers:</w:t>
        </w:r>
      </w:ins>
    </w:p>
    <w:p w:rsidR="001F5C68" w:rsidRDefault="001F5C68" w:rsidP="001F5C68">
      <w:pPr>
        <w:rPr>
          <w:ins w:id="141" w:author="aaa" w:date="2024-02-29T11:52:00Z"/>
        </w:rPr>
      </w:pPr>
      <w:proofErr w:type="spellStart"/>
      <w:proofErr w:type="gramStart"/>
      <w:ins w:id="142" w:author="aaa" w:date="2024-02-29T11:48:00Z">
        <w:r>
          <w:t>azurerm</w:t>
        </w:r>
        <w:proofErr w:type="spellEnd"/>
        <w:proofErr w:type="gramEnd"/>
        <w:r>
          <w:t xml:space="preserve"> - for Azure</w:t>
        </w:r>
      </w:ins>
      <w:ins w:id="143" w:author="aaa" w:date="2024-02-29T11:51:00Z">
        <w:r>
          <w:t xml:space="preserve">- </w:t>
        </w:r>
        <w:r>
          <w:fldChar w:fldCharType="begin"/>
        </w:r>
        <w:r>
          <w:instrText xml:space="preserve"> HYPERLINK "https://registry.terraform.io/providers/hashicorp/azurerm/latest/docs/resources/virtual_machine" </w:instrText>
        </w:r>
        <w:r>
          <w:fldChar w:fldCharType="separate"/>
        </w:r>
        <w:proofErr w:type="spellStart"/>
        <w:r>
          <w:rPr>
            <w:rStyle w:val="Hyperlink"/>
          </w:rPr>
          <w:t>azurerm_virtual_machine</w:t>
        </w:r>
        <w:proofErr w:type="spellEnd"/>
        <w:r>
          <w:rPr>
            <w:rStyle w:val="Hyperlink"/>
          </w:rPr>
          <w:t xml:space="preserve"> | Resources | </w:t>
        </w:r>
        <w:proofErr w:type="spellStart"/>
        <w:r>
          <w:rPr>
            <w:rStyle w:val="Hyperlink"/>
          </w:rPr>
          <w:t>hashicorp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azurerm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Terraform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Terraform</w:t>
        </w:r>
        <w:proofErr w:type="spellEnd"/>
        <w:r>
          <w:rPr>
            <w:rStyle w:val="Hyperlink"/>
          </w:rPr>
          <w:t xml:space="preserve"> Registry</w:t>
        </w:r>
        <w:r>
          <w:fldChar w:fldCharType="end"/>
        </w:r>
      </w:ins>
    </w:p>
    <w:p w:rsidR="001F5C68" w:rsidRPr="00BF7FC6" w:rsidRDefault="001F5C68" w:rsidP="001F5C68">
      <w:pPr>
        <w:rPr>
          <w:ins w:id="144" w:author="aaa" w:date="2024-02-29T11:52:00Z"/>
          <w:b/>
          <w:rPrChange w:id="145" w:author="aaa" w:date="2024-02-29T11:52:00Z">
            <w:rPr>
              <w:ins w:id="146" w:author="aaa" w:date="2024-02-29T11:52:00Z"/>
            </w:rPr>
          </w:rPrChange>
        </w:rPr>
      </w:pPr>
      <w:ins w:id="147" w:author="aaa" w:date="2024-02-29T11:52:00Z">
        <w:r w:rsidRPr="00BF7FC6">
          <w:rPr>
            <w:b/>
            <w:rPrChange w:id="148" w:author="aaa" w:date="2024-02-29T11:52:00Z">
              <w:rPr/>
            </w:rPrChange>
          </w:rPr>
          <w:t>The provider block for azure:</w:t>
        </w:r>
      </w:ins>
    </w:p>
    <w:p w:rsidR="001F5C68" w:rsidRPr="001F5C68" w:rsidRDefault="001F5C68" w:rsidP="001F5C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9" w:author="aaa" w:date="2024-02-29T11:52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proofErr w:type="gramStart"/>
      <w:ins w:id="150" w:author="aaa" w:date="2024-02-29T11:52:00Z">
        <w:r w:rsidRPr="001F5C68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</w:rPr>
          <w:t>provider</w:t>
        </w:r>
        <w:proofErr w:type="gramEnd"/>
        <w:r w:rsidRPr="001F5C68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</w:rPr>
          <w:t xml:space="preserve"> "</w:t>
        </w:r>
        <w:proofErr w:type="spellStart"/>
        <w:r w:rsidRPr="001F5C68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</w:rPr>
          <w:t>azurerm</w:t>
        </w:r>
        <w:proofErr w:type="spellEnd"/>
        <w:r w:rsidRPr="001F5C68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</w:rPr>
          <w:t>" {</w:t>
        </w:r>
      </w:ins>
    </w:p>
    <w:p w:rsidR="001F5C68" w:rsidRPr="001F5C68" w:rsidRDefault="001F5C68" w:rsidP="001F5C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1" w:author="aaa" w:date="2024-02-29T11:52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ins w:id="152" w:author="aaa" w:date="2024-02-29T11:52:00Z">
        <w:r w:rsidRPr="001F5C68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</w:rPr>
          <w:t xml:space="preserve">  </w:t>
        </w:r>
        <w:proofErr w:type="spellStart"/>
        <w:r w:rsidRPr="001F5C68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</w:rPr>
          <w:t>subscription_id</w:t>
        </w:r>
        <w:proofErr w:type="spellEnd"/>
        <w:r w:rsidRPr="001F5C68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</w:rPr>
          <w:t xml:space="preserve"> = "your-azure-subscription-id"</w:t>
        </w:r>
      </w:ins>
    </w:p>
    <w:p w:rsidR="001F5C68" w:rsidRPr="001F5C68" w:rsidRDefault="001F5C68" w:rsidP="001F5C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3" w:author="aaa" w:date="2024-02-29T11:52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ins w:id="154" w:author="aaa" w:date="2024-02-29T11:52:00Z">
        <w:r w:rsidRPr="001F5C68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</w:rPr>
          <w:t xml:space="preserve">  </w:t>
        </w:r>
        <w:proofErr w:type="spellStart"/>
        <w:r w:rsidRPr="001F5C68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</w:rPr>
          <w:t>client_id</w:t>
        </w:r>
        <w:proofErr w:type="spellEnd"/>
        <w:r w:rsidRPr="001F5C68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</w:rPr>
          <w:t xml:space="preserve"> = "your-azure-client-id"</w:t>
        </w:r>
      </w:ins>
    </w:p>
    <w:p w:rsidR="001F5C68" w:rsidRPr="001F5C68" w:rsidRDefault="001F5C68" w:rsidP="001F5C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5" w:author="aaa" w:date="2024-02-29T11:52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ins w:id="156" w:author="aaa" w:date="2024-02-29T11:52:00Z">
        <w:r w:rsidRPr="001F5C68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</w:rPr>
          <w:t xml:space="preserve">  </w:t>
        </w:r>
        <w:proofErr w:type="spellStart"/>
        <w:r w:rsidRPr="001F5C68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</w:rPr>
          <w:t>client_secret</w:t>
        </w:r>
        <w:proofErr w:type="spellEnd"/>
        <w:r w:rsidRPr="001F5C68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</w:rPr>
          <w:t xml:space="preserve"> = "your-azure-client-secret"</w:t>
        </w:r>
      </w:ins>
    </w:p>
    <w:p w:rsidR="001F5C68" w:rsidRPr="001F5C68" w:rsidRDefault="001F5C68" w:rsidP="001F5C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7" w:author="aaa" w:date="2024-02-29T11:52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ins w:id="158" w:author="aaa" w:date="2024-02-29T11:52:00Z">
        <w:r w:rsidRPr="001F5C68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</w:rPr>
          <w:t xml:space="preserve">  </w:t>
        </w:r>
        <w:proofErr w:type="spellStart"/>
        <w:r w:rsidRPr="001F5C68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</w:rPr>
          <w:t>tenant_id</w:t>
        </w:r>
        <w:proofErr w:type="spellEnd"/>
        <w:r w:rsidRPr="001F5C68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</w:rPr>
          <w:t xml:space="preserve"> = "your-azure-tenant-id"</w:t>
        </w:r>
      </w:ins>
    </w:p>
    <w:p w:rsidR="001F5C68" w:rsidRPr="001F5C68" w:rsidRDefault="001F5C68" w:rsidP="001F5C6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9" w:author="aaa" w:date="2024-02-29T11:52:00Z"/>
          <w:rFonts w:ascii="Consolas" w:eastAsia="Times New Roman" w:hAnsi="Consolas" w:cs="Courier New"/>
          <w:color w:val="1F2328"/>
          <w:sz w:val="20"/>
          <w:szCs w:val="20"/>
        </w:rPr>
      </w:pPr>
      <w:ins w:id="160" w:author="aaa" w:date="2024-02-29T11:52:00Z">
        <w:r w:rsidRPr="001F5C68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</w:rPr>
          <w:t>}</w:t>
        </w:r>
      </w:ins>
    </w:p>
    <w:p w:rsidR="001F5C68" w:rsidRDefault="001F5C68" w:rsidP="001F5C68">
      <w:pPr>
        <w:rPr>
          <w:ins w:id="161" w:author="aaa" w:date="2024-02-29T11:48:00Z"/>
        </w:rPr>
      </w:pPr>
    </w:p>
    <w:p w:rsidR="001F5C68" w:rsidRDefault="001F5C68" w:rsidP="001F5C68">
      <w:pPr>
        <w:rPr>
          <w:ins w:id="162" w:author="aaa" w:date="2024-02-29T11:48:00Z"/>
        </w:rPr>
      </w:pPr>
      <w:proofErr w:type="spellStart"/>
      <w:proofErr w:type="gramStart"/>
      <w:ins w:id="163" w:author="aaa" w:date="2024-02-29T11:48:00Z">
        <w:r>
          <w:t>google</w:t>
        </w:r>
        <w:proofErr w:type="spellEnd"/>
        <w:proofErr w:type="gramEnd"/>
        <w:r>
          <w:t xml:space="preserve"> - for Google Cloud Platform</w:t>
        </w:r>
      </w:ins>
    </w:p>
    <w:p w:rsidR="001F5C68" w:rsidRDefault="001F5C68" w:rsidP="001F5C68">
      <w:pPr>
        <w:rPr>
          <w:ins w:id="164" w:author="aaa" w:date="2024-02-29T11:48:00Z"/>
        </w:rPr>
      </w:pPr>
      <w:proofErr w:type="spellStart"/>
      <w:proofErr w:type="gramStart"/>
      <w:ins w:id="165" w:author="aaa" w:date="2024-02-29T11:48:00Z">
        <w:r>
          <w:t>kubernetes</w:t>
        </w:r>
        <w:proofErr w:type="spellEnd"/>
        <w:proofErr w:type="gramEnd"/>
        <w:r>
          <w:t xml:space="preserve"> - for </w:t>
        </w:r>
        <w:proofErr w:type="spellStart"/>
        <w:r>
          <w:t>Kubernetes</w:t>
        </w:r>
        <w:proofErr w:type="spellEnd"/>
      </w:ins>
    </w:p>
    <w:p w:rsidR="001F5C68" w:rsidRDefault="001F5C68" w:rsidP="001F5C68">
      <w:pPr>
        <w:rPr>
          <w:ins w:id="166" w:author="aaa" w:date="2024-02-29T11:48:00Z"/>
        </w:rPr>
      </w:pPr>
      <w:proofErr w:type="spellStart"/>
      <w:proofErr w:type="gramStart"/>
      <w:ins w:id="167" w:author="aaa" w:date="2024-02-29T11:48:00Z">
        <w:r>
          <w:t>openstack</w:t>
        </w:r>
        <w:proofErr w:type="spellEnd"/>
        <w:proofErr w:type="gramEnd"/>
        <w:r>
          <w:t xml:space="preserve"> - for </w:t>
        </w:r>
        <w:proofErr w:type="spellStart"/>
        <w:r>
          <w:t>OpenStack</w:t>
        </w:r>
        <w:proofErr w:type="spellEnd"/>
      </w:ins>
    </w:p>
    <w:p w:rsidR="001F5C68" w:rsidRPr="008F0BBB" w:rsidRDefault="001F5C68" w:rsidP="001F5C68">
      <w:pPr>
        <w:rPr>
          <w:rPrChange w:id="168" w:author="aaa" w:date="2024-02-29T11:46:00Z">
            <w:rPr>
              <w:b/>
            </w:rPr>
          </w:rPrChange>
        </w:rPr>
      </w:pPr>
      <w:proofErr w:type="spellStart"/>
      <w:proofErr w:type="gramStart"/>
      <w:ins w:id="169" w:author="aaa" w:date="2024-02-29T11:48:00Z">
        <w:r>
          <w:t>vsphere</w:t>
        </w:r>
        <w:proofErr w:type="spellEnd"/>
        <w:proofErr w:type="gramEnd"/>
        <w:r>
          <w:t xml:space="preserve"> - for VMware </w:t>
        </w:r>
        <w:proofErr w:type="spellStart"/>
        <w:r>
          <w:t>vSphere</w:t>
        </w:r>
      </w:ins>
      <w:proofErr w:type="spellEnd"/>
    </w:p>
    <w:p w:rsidR="001F5C68" w:rsidRDefault="001F5C68" w:rsidP="004D11FF">
      <w:pPr>
        <w:rPr>
          <w:ins w:id="170" w:author="aaa" w:date="2024-02-29T14:44:00Z"/>
        </w:rPr>
      </w:pPr>
    </w:p>
    <w:p w:rsidR="009C4405" w:rsidRDefault="009C4405">
      <w:pPr>
        <w:tabs>
          <w:tab w:val="left" w:pos="6230"/>
        </w:tabs>
        <w:rPr>
          <w:ins w:id="171" w:author="aaa" w:date="2024-02-29T14:46:00Z"/>
        </w:rPr>
        <w:pPrChange w:id="172" w:author="aaa" w:date="2024-02-29T14:46:00Z">
          <w:pPr/>
        </w:pPrChange>
      </w:pPr>
      <w:ins w:id="173" w:author="aaa" w:date="2024-02-29T14:44:00Z">
        <w:r w:rsidRPr="0071245B">
          <w:rPr>
            <w:b/>
            <w:rPrChange w:id="174" w:author="aaa" w:date="2024-02-29T14:46:00Z">
              <w:rPr/>
            </w:rPrChange>
          </w:rPr>
          <w:t>VARIABLEs</w:t>
        </w:r>
        <w:r>
          <w:t>:</w:t>
        </w:r>
      </w:ins>
      <w:ins w:id="175" w:author="aaa" w:date="2024-02-29T14:46:00Z">
        <w:r w:rsidR="0071245B">
          <w:t xml:space="preserve"> are used to avoid hardcoding the values. There are 2 types of variables in </w:t>
        </w:r>
        <w:proofErr w:type="spellStart"/>
        <w:r w:rsidR="0071245B">
          <w:t>terraform</w:t>
        </w:r>
        <w:proofErr w:type="spellEnd"/>
        <w:r w:rsidR="0071245B">
          <w:t>.</w:t>
        </w:r>
      </w:ins>
    </w:p>
    <w:p w:rsidR="0071245B" w:rsidRDefault="0071245B">
      <w:pPr>
        <w:pStyle w:val="ListParagraph"/>
        <w:numPr>
          <w:ilvl w:val="0"/>
          <w:numId w:val="3"/>
        </w:numPr>
        <w:tabs>
          <w:tab w:val="left" w:pos="6230"/>
        </w:tabs>
        <w:rPr>
          <w:ins w:id="176" w:author="aaa" w:date="2024-02-29T14:47:00Z"/>
        </w:rPr>
        <w:pPrChange w:id="177" w:author="aaa" w:date="2024-02-29T14:47:00Z">
          <w:pPr/>
        </w:pPrChange>
      </w:pPr>
      <w:ins w:id="178" w:author="aaa" w:date="2024-02-29T14:47:00Z">
        <w:r>
          <w:t xml:space="preserve">Input variable- the value which we are passing to </w:t>
        </w:r>
        <w:proofErr w:type="spellStart"/>
        <w:r>
          <w:t>terraform</w:t>
        </w:r>
        <w:proofErr w:type="spellEnd"/>
        <w:r>
          <w:t>.</w:t>
        </w:r>
      </w:ins>
    </w:p>
    <w:p w:rsidR="0071245B" w:rsidRDefault="0071245B">
      <w:pPr>
        <w:pStyle w:val="ListParagraph"/>
        <w:numPr>
          <w:ilvl w:val="0"/>
          <w:numId w:val="3"/>
        </w:numPr>
        <w:tabs>
          <w:tab w:val="left" w:pos="6230"/>
        </w:tabs>
        <w:rPr>
          <w:ins w:id="179" w:author="aaa" w:date="2024-02-29T15:17:00Z"/>
        </w:rPr>
        <w:pPrChange w:id="180" w:author="aaa" w:date="2024-02-29T14:47:00Z">
          <w:pPr/>
        </w:pPrChange>
      </w:pPr>
      <w:ins w:id="181" w:author="aaa" w:date="2024-02-29T14:47:00Z">
        <w:r>
          <w:t>Output variable</w:t>
        </w:r>
      </w:ins>
      <w:ins w:id="182" w:author="aaa" w:date="2024-02-29T14:48:00Z">
        <w:r>
          <w:t xml:space="preserve">- the value which </w:t>
        </w:r>
        <w:proofErr w:type="spellStart"/>
        <w:r>
          <w:t>terraform</w:t>
        </w:r>
        <w:proofErr w:type="spellEnd"/>
        <w:r>
          <w:t xml:space="preserve"> gives</w:t>
        </w:r>
      </w:ins>
    </w:p>
    <w:p w:rsidR="00EF69C3" w:rsidRPr="009E7233" w:rsidRDefault="00725699">
      <w:pPr>
        <w:tabs>
          <w:tab w:val="left" w:pos="6230"/>
        </w:tabs>
        <w:rPr>
          <w:ins w:id="183" w:author="aaa" w:date="2024-02-29T15:17:00Z"/>
          <w:b/>
          <w:rPrChange w:id="184" w:author="aaa" w:date="2024-02-29T15:42:00Z">
            <w:rPr>
              <w:ins w:id="185" w:author="aaa" w:date="2024-02-29T15:17:00Z"/>
            </w:rPr>
          </w:rPrChange>
        </w:rPr>
        <w:pPrChange w:id="186" w:author="aaa" w:date="2024-02-29T15:17:00Z">
          <w:pPr/>
        </w:pPrChange>
      </w:pPr>
      <w:ins w:id="187" w:author="aaa" w:date="2024-02-29T15:19:00Z">
        <w:r w:rsidRPr="009E7233">
          <w:rPr>
            <w:b/>
            <w:rPrChange w:id="188" w:author="aaa" w:date="2024-02-29T15:42:00Z">
              <w:rPr/>
            </w:rPrChange>
          </w:rPr>
          <w:t>Ex</w:t>
        </w:r>
        <w:r w:rsidR="009E7233" w:rsidRPr="009E7233">
          <w:rPr>
            <w:b/>
            <w:rPrChange w:id="189" w:author="aaa" w:date="2024-02-29T15:42:00Z">
              <w:rPr/>
            </w:rPrChange>
          </w:rPr>
          <w:t>:</w:t>
        </w:r>
      </w:ins>
      <w:ins w:id="190" w:author="aaa" w:date="2024-02-29T15:42:00Z">
        <w:r w:rsidR="009E7233" w:rsidRPr="009E7233">
          <w:rPr>
            <w:b/>
            <w:rPrChange w:id="191" w:author="aaa" w:date="2024-02-29T15:42:00Z">
              <w:rPr/>
            </w:rPrChange>
          </w:rPr>
          <w:t xml:space="preserve"> </w:t>
        </w:r>
      </w:ins>
      <w:ins w:id="192" w:author="aaa" w:date="2024-02-29T15:19:00Z">
        <w:r w:rsidR="009E7233" w:rsidRPr="009E7233">
          <w:rPr>
            <w:b/>
            <w:rPrChange w:id="193" w:author="aaa" w:date="2024-02-29T15:42:00Z">
              <w:rPr/>
            </w:rPrChange>
          </w:rPr>
          <w:t xml:space="preserve">input </w:t>
        </w:r>
        <w:r w:rsidRPr="009E7233">
          <w:rPr>
            <w:b/>
            <w:rPrChange w:id="194" w:author="aaa" w:date="2024-02-29T15:42:00Z">
              <w:rPr/>
            </w:rPrChange>
          </w:rPr>
          <w:t>v</w:t>
        </w:r>
      </w:ins>
      <w:ins w:id="195" w:author="aaa" w:date="2024-02-29T15:17:00Z">
        <w:r w:rsidR="00EF69C3" w:rsidRPr="009E7233">
          <w:rPr>
            <w:b/>
            <w:rPrChange w:id="196" w:author="aaa" w:date="2024-02-29T15:42:00Z">
              <w:rPr/>
            </w:rPrChange>
          </w:rPr>
          <w:t>ariable syntax</w:t>
        </w:r>
      </w:ins>
      <w:ins w:id="197" w:author="aaa" w:date="2024-02-29T15:19:00Z">
        <w:r w:rsidRPr="009E7233">
          <w:rPr>
            <w:b/>
            <w:rPrChange w:id="198" w:author="aaa" w:date="2024-02-29T15:42:00Z">
              <w:rPr/>
            </w:rPrChange>
          </w:rPr>
          <w:t xml:space="preserve"> for instance creation</w:t>
        </w:r>
      </w:ins>
      <w:ins w:id="199" w:author="aaa" w:date="2024-02-29T15:17:00Z">
        <w:r w:rsidR="00EF69C3" w:rsidRPr="009E7233">
          <w:rPr>
            <w:b/>
            <w:rPrChange w:id="200" w:author="aaa" w:date="2024-02-29T15:42:00Z">
              <w:rPr/>
            </w:rPrChange>
          </w:rPr>
          <w:t>:</w:t>
        </w:r>
      </w:ins>
    </w:p>
    <w:p w:rsidR="00EF69C3" w:rsidRDefault="00EF69C3">
      <w:pPr>
        <w:tabs>
          <w:tab w:val="left" w:pos="6230"/>
        </w:tabs>
        <w:rPr>
          <w:ins w:id="201" w:author="aaa" w:date="2024-02-29T15:17:00Z"/>
        </w:rPr>
        <w:pPrChange w:id="202" w:author="aaa" w:date="2024-02-29T15:17:00Z">
          <w:pPr/>
        </w:pPrChange>
      </w:pPr>
      <w:ins w:id="203" w:author="aaa" w:date="2024-02-29T15:17:00Z">
        <w:r>
          <w:t>Variable “instance type</w:t>
        </w:r>
        <w:proofErr w:type="gramStart"/>
        <w:r>
          <w:t>”  {</w:t>
        </w:r>
        <w:proofErr w:type="gramEnd"/>
      </w:ins>
    </w:p>
    <w:p w:rsidR="00EF69C3" w:rsidRDefault="00EF69C3">
      <w:pPr>
        <w:tabs>
          <w:tab w:val="left" w:pos="6230"/>
        </w:tabs>
        <w:rPr>
          <w:ins w:id="204" w:author="aaa" w:date="2024-02-29T15:18:00Z"/>
        </w:rPr>
        <w:pPrChange w:id="205" w:author="aaa" w:date="2024-02-29T15:17:00Z">
          <w:pPr/>
        </w:pPrChange>
      </w:pPr>
      <w:ins w:id="206" w:author="aaa" w:date="2024-02-29T15:17:00Z">
        <w:r>
          <w:t>Description= “EC2 instance</w:t>
        </w:r>
      </w:ins>
      <w:ins w:id="207" w:author="aaa" w:date="2024-02-29T15:18:00Z">
        <w:r>
          <w:t xml:space="preserve"> type”</w:t>
        </w:r>
      </w:ins>
    </w:p>
    <w:p w:rsidR="00EF69C3" w:rsidRDefault="00EF69C3">
      <w:pPr>
        <w:tabs>
          <w:tab w:val="left" w:pos="6230"/>
        </w:tabs>
        <w:rPr>
          <w:ins w:id="208" w:author="aaa" w:date="2024-02-29T15:18:00Z"/>
        </w:rPr>
        <w:pPrChange w:id="209" w:author="aaa" w:date="2024-02-29T15:17:00Z">
          <w:pPr/>
        </w:pPrChange>
      </w:pPr>
      <w:ins w:id="210" w:author="aaa" w:date="2024-02-29T15:18:00Z">
        <w:r>
          <w:t>Type= string</w:t>
        </w:r>
      </w:ins>
    </w:p>
    <w:p w:rsidR="00EF69C3" w:rsidRDefault="00EF69C3">
      <w:pPr>
        <w:tabs>
          <w:tab w:val="left" w:pos="6230"/>
        </w:tabs>
        <w:rPr>
          <w:ins w:id="211" w:author="aaa" w:date="2024-02-29T15:45:00Z"/>
        </w:rPr>
        <w:pPrChange w:id="212" w:author="aaa" w:date="2024-02-29T15:17:00Z">
          <w:pPr/>
        </w:pPrChange>
      </w:pPr>
      <w:ins w:id="213" w:author="aaa" w:date="2024-02-29T15:19:00Z">
        <w:r>
          <w:t>Default type=”t2.micro”</w:t>
        </w:r>
      </w:ins>
      <w:ins w:id="214" w:author="aaa" w:date="2024-02-29T15:58:00Z">
        <w:r w:rsidR="00A306A0">
          <w:t xml:space="preserve"> </w:t>
        </w:r>
      </w:ins>
    </w:p>
    <w:p w:rsidR="00990A7C" w:rsidRDefault="00990A7C">
      <w:pPr>
        <w:tabs>
          <w:tab w:val="left" w:pos="6230"/>
        </w:tabs>
        <w:rPr>
          <w:ins w:id="215" w:author="aaa" w:date="2024-02-29T15:42:00Z"/>
        </w:rPr>
        <w:pPrChange w:id="216" w:author="aaa" w:date="2024-02-29T15:17:00Z">
          <w:pPr/>
        </w:pPrChange>
      </w:pPr>
      <w:ins w:id="217" w:author="aaa" w:date="2024-02-29T15:45:00Z">
        <w:r>
          <w:t>}</w:t>
        </w:r>
      </w:ins>
    </w:p>
    <w:p w:rsidR="009E7233" w:rsidRDefault="009E7233" w:rsidP="009E7233">
      <w:pPr>
        <w:tabs>
          <w:tab w:val="left" w:pos="6230"/>
        </w:tabs>
        <w:rPr>
          <w:ins w:id="218" w:author="aaa" w:date="2024-02-29T15:42:00Z"/>
          <w:b/>
        </w:rPr>
      </w:pPr>
      <w:ins w:id="219" w:author="aaa" w:date="2024-02-29T15:42:00Z">
        <w:r w:rsidRPr="00895624">
          <w:rPr>
            <w:b/>
          </w:rPr>
          <w:t xml:space="preserve">Ex: </w:t>
        </w:r>
        <w:r>
          <w:rPr>
            <w:b/>
          </w:rPr>
          <w:t>out</w:t>
        </w:r>
        <w:r w:rsidRPr="00895624">
          <w:rPr>
            <w:b/>
          </w:rPr>
          <w:t>put variable syntax for instance creation:</w:t>
        </w:r>
      </w:ins>
    </w:p>
    <w:p w:rsidR="009E7233" w:rsidRDefault="009E7233" w:rsidP="009E7233">
      <w:pPr>
        <w:tabs>
          <w:tab w:val="left" w:pos="6230"/>
        </w:tabs>
        <w:rPr>
          <w:ins w:id="220" w:author="aaa" w:date="2024-02-29T15:42:00Z"/>
          <w:b/>
        </w:rPr>
      </w:pPr>
      <w:ins w:id="221" w:author="aaa" w:date="2024-02-29T15:42:00Z">
        <w:r>
          <w:rPr>
            <w:b/>
          </w:rPr>
          <w:t xml:space="preserve">Output “public </w:t>
        </w:r>
        <w:proofErr w:type="spellStart"/>
        <w:r>
          <w:rPr>
            <w:b/>
          </w:rPr>
          <w:t>ip</w:t>
        </w:r>
        <w:proofErr w:type="spellEnd"/>
        <w:proofErr w:type="gramStart"/>
        <w:r>
          <w:rPr>
            <w:b/>
          </w:rPr>
          <w:t>”{</w:t>
        </w:r>
        <w:proofErr w:type="gramEnd"/>
      </w:ins>
    </w:p>
    <w:p w:rsidR="009E7233" w:rsidRPr="009E7233" w:rsidRDefault="009E7233" w:rsidP="009E7233">
      <w:pPr>
        <w:tabs>
          <w:tab w:val="left" w:pos="6230"/>
        </w:tabs>
        <w:rPr>
          <w:ins w:id="222" w:author="aaa" w:date="2024-02-29T15:43:00Z"/>
          <w:rPrChange w:id="223" w:author="aaa" w:date="2024-02-29T15:44:00Z">
            <w:rPr>
              <w:ins w:id="224" w:author="aaa" w:date="2024-02-29T15:43:00Z"/>
              <w:b/>
            </w:rPr>
          </w:rPrChange>
        </w:rPr>
      </w:pPr>
      <w:ins w:id="225" w:author="aaa" w:date="2024-02-29T15:43:00Z">
        <w:r w:rsidRPr="009E7233">
          <w:rPr>
            <w:rPrChange w:id="226" w:author="aaa" w:date="2024-02-29T15:44:00Z">
              <w:rPr>
                <w:b/>
              </w:rPr>
            </w:rPrChange>
          </w:rPr>
          <w:t xml:space="preserve">Description: “public </w:t>
        </w:r>
        <w:proofErr w:type="spellStart"/>
        <w:r w:rsidRPr="009E7233">
          <w:rPr>
            <w:rPrChange w:id="227" w:author="aaa" w:date="2024-02-29T15:44:00Z">
              <w:rPr>
                <w:b/>
              </w:rPr>
            </w:rPrChange>
          </w:rPr>
          <w:t>ip</w:t>
        </w:r>
        <w:proofErr w:type="spellEnd"/>
        <w:r w:rsidRPr="009E7233">
          <w:rPr>
            <w:rPrChange w:id="228" w:author="aaa" w:date="2024-02-29T15:44:00Z">
              <w:rPr>
                <w:b/>
              </w:rPr>
            </w:rPrChange>
          </w:rPr>
          <w:t xml:space="preserve"> of the EC2 instance”</w:t>
        </w:r>
      </w:ins>
    </w:p>
    <w:p w:rsidR="009E7233" w:rsidRPr="00990A7C" w:rsidRDefault="009E7233" w:rsidP="009E7233">
      <w:pPr>
        <w:tabs>
          <w:tab w:val="left" w:pos="6230"/>
        </w:tabs>
        <w:rPr>
          <w:ins w:id="229" w:author="aaa" w:date="2024-02-29T15:42:00Z"/>
          <w:i/>
          <w:rPrChange w:id="230" w:author="aaa" w:date="2024-02-29T15:45:00Z">
            <w:rPr>
              <w:ins w:id="231" w:author="aaa" w:date="2024-02-29T15:42:00Z"/>
              <w:b/>
            </w:rPr>
          </w:rPrChange>
        </w:rPr>
      </w:pPr>
      <w:ins w:id="232" w:author="aaa" w:date="2024-02-29T15:43:00Z">
        <w:r w:rsidRPr="009E7233">
          <w:rPr>
            <w:rPrChange w:id="233" w:author="aaa" w:date="2024-02-29T15:44:00Z">
              <w:rPr>
                <w:b/>
              </w:rPr>
            </w:rPrChange>
          </w:rPr>
          <w:t xml:space="preserve">Value=”resource </w:t>
        </w:r>
        <w:proofErr w:type="spellStart"/>
        <w:r w:rsidRPr="009E7233">
          <w:rPr>
            <w:rPrChange w:id="234" w:author="aaa" w:date="2024-02-29T15:44:00Z">
              <w:rPr>
                <w:b/>
              </w:rPr>
            </w:rPrChange>
          </w:rPr>
          <w:t>type.resource</w:t>
        </w:r>
        <w:proofErr w:type="spellEnd"/>
        <w:r w:rsidRPr="009E7233">
          <w:rPr>
            <w:rPrChange w:id="235" w:author="aaa" w:date="2024-02-29T15:44:00Z">
              <w:rPr>
                <w:b/>
              </w:rPr>
            </w:rPrChange>
          </w:rPr>
          <w:t xml:space="preserve"> </w:t>
        </w:r>
        <w:proofErr w:type="spellStart"/>
        <w:r w:rsidRPr="009E7233">
          <w:rPr>
            <w:rPrChange w:id="236" w:author="aaa" w:date="2024-02-29T15:44:00Z">
              <w:rPr>
                <w:b/>
              </w:rPr>
            </w:rPrChange>
          </w:rPr>
          <w:t>name</w:t>
        </w:r>
      </w:ins>
      <w:ins w:id="237" w:author="aaa" w:date="2024-02-29T15:44:00Z">
        <w:r w:rsidRPr="009E7233">
          <w:rPr>
            <w:rPrChange w:id="238" w:author="aaa" w:date="2024-02-29T15:44:00Z">
              <w:rPr>
                <w:b/>
              </w:rPr>
            </w:rPrChange>
          </w:rPr>
          <w:t>.public</w:t>
        </w:r>
        <w:proofErr w:type="spellEnd"/>
        <w:r w:rsidRPr="009E7233">
          <w:rPr>
            <w:rPrChange w:id="239" w:author="aaa" w:date="2024-02-29T15:44:00Z">
              <w:rPr>
                <w:b/>
              </w:rPr>
            </w:rPrChange>
          </w:rPr>
          <w:t xml:space="preserve"> </w:t>
        </w:r>
        <w:proofErr w:type="spellStart"/>
        <w:r w:rsidRPr="009E7233">
          <w:rPr>
            <w:rPrChange w:id="240" w:author="aaa" w:date="2024-02-29T15:44:00Z">
              <w:rPr>
                <w:b/>
              </w:rPr>
            </w:rPrChange>
          </w:rPr>
          <w:t>ip</w:t>
        </w:r>
      </w:ins>
      <w:proofErr w:type="spellEnd"/>
      <w:ins w:id="241" w:author="aaa" w:date="2024-02-29T15:45:00Z">
        <w:r w:rsidR="00990A7C">
          <w:t xml:space="preserve"> </w:t>
        </w:r>
      </w:ins>
      <w:ins w:id="242" w:author="aaa" w:date="2024-02-29T15:44:00Z">
        <w:r w:rsidRPr="00990A7C">
          <w:rPr>
            <w:i/>
            <w:rPrChange w:id="243" w:author="aaa" w:date="2024-02-29T15:45:00Z">
              <w:rPr>
                <w:b/>
              </w:rPr>
            </w:rPrChange>
          </w:rPr>
          <w:t>(</w:t>
        </w:r>
        <w:proofErr w:type="spellStart"/>
        <w:r w:rsidRPr="00990A7C">
          <w:rPr>
            <w:i/>
            <w:rPrChange w:id="244" w:author="aaa" w:date="2024-02-29T15:45:00Z">
              <w:rPr>
                <w:b/>
              </w:rPr>
            </w:rPrChange>
          </w:rPr>
          <w:t>aws_instance.instance</w:t>
        </w:r>
        <w:proofErr w:type="spellEnd"/>
        <w:r w:rsidRPr="00990A7C">
          <w:rPr>
            <w:i/>
            <w:rPrChange w:id="245" w:author="aaa" w:date="2024-02-29T15:45:00Z">
              <w:rPr>
                <w:b/>
              </w:rPr>
            </w:rPrChange>
          </w:rPr>
          <w:t xml:space="preserve"> </w:t>
        </w:r>
        <w:proofErr w:type="spellStart"/>
        <w:r w:rsidRPr="00990A7C">
          <w:rPr>
            <w:i/>
            <w:rPrChange w:id="246" w:author="aaa" w:date="2024-02-29T15:45:00Z">
              <w:rPr>
                <w:b/>
              </w:rPr>
            </w:rPrChange>
          </w:rPr>
          <w:t>name.public</w:t>
        </w:r>
        <w:proofErr w:type="spellEnd"/>
        <w:r w:rsidRPr="00990A7C">
          <w:rPr>
            <w:i/>
            <w:rPrChange w:id="247" w:author="aaa" w:date="2024-02-29T15:45:00Z">
              <w:rPr>
                <w:b/>
              </w:rPr>
            </w:rPrChange>
          </w:rPr>
          <w:t xml:space="preserve"> </w:t>
        </w:r>
        <w:proofErr w:type="spellStart"/>
        <w:r w:rsidRPr="00990A7C">
          <w:rPr>
            <w:i/>
            <w:rPrChange w:id="248" w:author="aaa" w:date="2024-02-29T15:45:00Z">
              <w:rPr>
                <w:b/>
              </w:rPr>
            </w:rPrChange>
          </w:rPr>
          <w:t>ip</w:t>
        </w:r>
        <w:proofErr w:type="spellEnd"/>
        <w:r w:rsidRPr="00990A7C">
          <w:rPr>
            <w:i/>
            <w:rPrChange w:id="249" w:author="aaa" w:date="2024-02-29T15:45:00Z">
              <w:rPr>
                <w:b/>
              </w:rPr>
            </w:rPrChange>
          </w:rPr>
          <w:t>)</w:t>
        </w:r>
      </w:ins>
    </w:p>
    <w:p w:rsidR="009E7233" w:rsidRDefault="009E7233">
      <w:pPr>
        <w:tabs>
          <w:tab w:val="left" w:pos="6230"/>
        </w:tabs>
        <w:rPr>
          <w:ins w:id="250" w:author="aaa" w:date="2024-02-29T15:55:00Z"/>
        </w:rPr>
        <w:pPrChange w:id="251" w:author="aaa" w:date="2024-02-29T15:17:00Z">
          <w:pPr/>
        </w:pPrChange>
      </w:pPr>
    </w:p>
    <w:p w:rsidR="009D4803" w:rsidRPr="00A306A0" w:rsidRDefault="009D4803">
      <w:pPr>
        <w:tabs>
          <w:tab w:val="left" w:pos="6230"/>
        </w:tabs>
        <w:rPr>
          <w:ins w:id="252" w:author="aaa" w:date="2024-02-29T15:56:00Z"/>
          <w:b/>
          <w:rPrChange w:id="253" w:author="aaa" w:date="2024-02-29T15:57:00Z">
            <w:rPr>
              <w:ins w:id="254" w:author="aaa" w:date="2024-02-29T15:56:00Z"/>
            </w:rPr>
          </w:rPrChange>
        </w:rPr>
        <w:pPrChange w:id="255" w:author="aaa" w:date="2024-02-29T15:17:00Z">
          <w:pPr/>
        </w:pPrChange>
      </w:pPr>
      <w:ins w:id="256" w:author="aaa" w:date="2024-02-29T15:55:00Z">
        <w:r w:rsidRPr="00A306A0">
          <w:rPr>
            <w:b/>
            <w:rPrChange w:id="257" w:author="aaa" w:date="2024-02-29T15:57:00Z">
              <w:rPr/>
            </w:rPrChange>
          </w:rPr>
          <w:t xml:space="preserve">Structure of the </w:t>
        </w:r>
        <w:proofErr w:type="spellStart"/>
        <w:r w:rsidRPr="00A306A0">
          <w:rPr>
            <w:b/>
            <w:rPrChange w:id="258" w:author="aaa" w:date="2024-02-29T15:57:00Z">
              <w:rPr/>
            </w:rPrChange>
          </w:rPr>
          <w:t>terraform</w:t>
        </w:r>
      </w:ins>
      <w:proofErr w:type="spellEnd"/>
      <w:ins w:id="259" w:author="aaa" w:date="2024-02-29T15:56:00Z">
        <w:r w:rsidRPr="00A306A0">
          <w:rPr>
            <w:b/>
            <w:rPrChange w:id="260" w:author="aaa" w:date="2024-02-29T15:57:00Z">
              <w:rPr/>
            </w:rPrChange>
          </w:rPr>
          <w:t xml:space="preserve"> project</w:t>
        </w:r>
      </w:ins>
      <w:ins w:id="261" w:author="aaa" w:date="2024-02-29T15:55:00Z">
        <w:r w:rsidRPr="00A306A0">
          <w:rPr>
            <w:b/>
            <w:rPrChange w:id="262" w:author="aaa" w:date="2024-02-29T15:57:00Z">
              <w:rPr/>
            </w:rPrChange>
          </w:rPr>
          <w:t>:</w:t>
        </w:r>
      </w:ins>
    </w:p>
    <w:p w:rsidR="009D4803" w:rsidRDefault="009D4803">
      <w:pPr>
        <w:tabs>
          <w:tab w:val="left" w:pos="6230"/>
        </w:tabs>
        <w:rPr>
          <w:ins w:id="263" w:author="aaa" w:date="2024-02-29T15:56:00Z"/>
        </w:rPr>
        <w:pPrChange w:id="264" w:author="aaa" w:date="2024-02-29T15:17:00Z">
          <w:pPr/>
        </w:pPrChange>
      </w:pPr>
      <w:ins w:id="265" w:author="aaa" w:date="2024-02-29T15:56:00Z">
        <w:r>
          <w:t>main.tf</w:t>
        </w:r>
      </w:ins>
    </w:p>
    <w:p w:rsidR="009D4803" w:rsidRDefault="009D4803">
      <w:pPr>
        <w:tabs>
          <w:tab w:val="left" w:pos="6230"/>
        </w:tabs>
        <w:rPr>
          <w:ins w:id="266" w:author="aaa" w:date="2024-02-29T15:56:00Z"/>
        </w:rPr>
        <w:pPrChange w:id="267" w:author="aaa" w:date="2024-02-29T15:17:00Z">
          <w:pPr/>
        </w:pPrChange>
      </w:pPr>
      <w:ins w:id="268" w:author="aaa" w:date="2024-02-29T15:56:00Z">
        <w:r>
          <w:t xml:space="preserve">     provider.tf</w:t>
        </w:r>
      </w:ins>
    </w:p>
    <w:p w:rsidR="009D4803" w:rsidRDefault="009D4803">
      <w:pPr>
        <w:tabs>
          <w:tab w:val="left" w:pos="6230"/>
        </w:tabs>
        <w:rPr>
          <w:ins w:id="269" w:author="aaa" w:date="2024-02-29T15:57:00Z"/>
        </w:rPr>
        <w:pPrChange w:id="270" w:author="aaa" w:date="2024-02-29T15:17:00Z">
          <w:pPr/>
        </w:pPrChange>
      </w:pPr>
      <w:ins w:id="271" w:author="aaa" w:date="2024-02-29T15:57:00Z">
        <w:r>
          <w:t xml:space="preserve">     input.tf</w:t>
        </w:r>
      </w:ins>
    </w:p>
    <w:p w:rsidR="009D4803" w:rsidRDefault="009D4803">
      <w:pPr>
        <w:tabs>
          <w:tab w:val="left" w:pos="6230"/>
        </w:tabs>
        <w:rPr>
          <w:ins w:id="272" w:author="aaa" w:date="2024-02-29T14:47:00Z"/>
        </w:rPr>
        <w:pPrChange w:id="273" w:author="aaa" w:date="2024-02-29T15:17:00Z">
          <w:pPr/>
        </w:pPrChange>
      </w:pPr>
      <w:ins w:id="274" w:author="aaa" w:date="2024-02-29T15:56:00Z">
        <w:r>
          <w:t xml:space="preserve">     output.tf</w:t>
        </w:r>
      </w:ins>
    </w:p>
    <w:p w:rsidR="0071245B" w:rsidRDefault="009D4803">
      <w:pPr>
        <w:tabs>
          <w:tab w:val="left" w:pos="6230"/>
        </w:tabs>
        <w:rPr>
          <w:ins w:id="275" w:author="aaa" w:date="2024-02-29T15:57:00Z"/>
        </w:rPr>
        <w:pPrChange w:id="276" w:author="aaa" w:date="2024-02-29T14:47:00Z">
          <w:pPr/>
        </w:pPrChange>
      </w:pPr>
      <w:ins w:id="277" w:author="aaa" w:date="2024-02-29T15:57:00Z">
        <w:r>
          <w:t xml:space="preserve">     main.tf</w:t>
        </w:r>
      </w:ins>
    </w:p>
    <w:p w:rsidR="009D4803" w:rsidRDefault="009D4803">
      <w:pPr>
        <w:tabs>
          <w:tab w:val="left" w:pos="6230"/>
        </w:tabs>
        <w:rPr>
          <w:ins w:id="278" w:author="aaa" w:date="2024-02-29T15:58:00Z"/>
        </w:rPr>
        <w:pPrChange w:id="279" w:author="aaa" w:date="2024-02-29T14:47:00Z">
          <w:pPr/>
        </w:pPrChange>
      </w:pPr>
      <w:ins w:id="280" w:author="aaa" w:date="2024-02-29T15:57:00Z">
        <w:r>
          <w:t xml:space="preserve">    </w:t>
        </w:r>
        <w:proofErr w:type="spellStart"/>
        <w:r>
          <w:t>terraform.tf</w:t>
        </w:r>
      </w:ins>
      <w:ins w:id="281" w:author="aaa" w:date="2024-02-29T15:59:00Z">
        <w:r w:rsidR="00A306A0">
          <w:t>vars</w:t>
        </w:r>
      </w:ins>
      <w:proofErr w:type="spellEnd"/>
    </w:p>
    <w:p w:rsidR="00A306A0" w:rsidRPr="001E66AE" w:rsidRDefault="001E66AE">
      <w:pPr>
        <w:tabs>
          <w:tab w:val="left" w:pos="6230"/>
        </w:tabs>
        <w:rPr>
          <w:ins w:id="282" w:author="aaa" w:date="2024-02-29T17:17:00Z"/>
          <w:rPrChange w:id="283" w:author="aaa" w:date="2024-02-29T17:27:00Z">
            <w:rPr>
              <w:ins w:id="284" w:author="aaa" w:date="2024-02-29T17:17:00Z"/>
              <w:b/>
            </w:rPr>
          </w:rPrChange>
        </w:rPr>
        <w:pPrChange w:id="285" w:author="aaa" w:date="2024-02-29T14:47:00Z">
          <w:pPr/>
        </w:pPrChange>
      </w:pPr>
      <w:proofErr w:type="spellStart"/>
      <w:proofErr w:type="gramStart"/>
      <w:ins w:id="286" w:author="aaa" w:date="2024-02-29T17:26:00Z">
        <w:r w:rsidRPr="001E66AE">
          <w:rPr>
            <w:b/>
            <w:rPrChange w:id="287" w:author="aaa" w:date="2024-02-29T17:27:00Z">
              <w:rPr/>
            </w:rPrChange>
          </w:rPr>
          <w:t>terraform.tfvars</w:t>
        </w:r>
        <w:proofErr w:type="spellEnd"/>
        <w:r w:rsidRPr="001E66AE">
          <w:rPr>
            <w:b/>
            <w:rPrChange w:id="288" w:author="aaa" w:date="2024-02-29T17:27:00Z">
              <w:rPr/>
            </w:rPrChange>
          </w:rPr>
          <w:t>-</w:t>
        </w:r>
      </w:ins>
      <w:proofErr w:type="gramEnd"/>
      <w:ins w:id="289" w:author="aaa" w:date="2024-02-29T17:27:00Z">
        <w:r>
          <w:rPr>
            <w:b/>
          </w:rPr>
          <w:t xml:space="preserve"> </w:t>
        </w:r>
      </w:ins>
      <w:ins w:id="290" w:author="aaa" w:date="2024-02-29T15:58:00Z">
        <w:r w:rsidR="00A306A0" w:rsidRPr="001E66AE">
          <w:t>Complete parameterize of our code</w:t>
        </w:r>
      </w:ins>
      <w:ins w:id="291" w:author="aaa" w:date="2024-02-29T15:59:00Z">
        <w:r w:rsidR="00A306A0" w:rsidRPr="001E66AE">
          <w:rPr>
            <w:rPrChange w:id="292" w:author="aaa" w:date="2024-02-29T17:27:00Z">
              <w:rPr>
                <w:b/>
              </w:rPr>
            </w:rPrChange>
          </w:rPr>
          <w:t>: (</w:t>
        </w:r>
        <w:proofErr w:type="spellStart"/>
        <w:r w:rsidR="00A306A0" w:rsidRPr="001E66AE">
          <w:rPr>
            <w:rPrChange w:id="293" w:author="aaa" w:date="2024-02-29T17:27:00Z">
              <w:rPr>
                <w:b/>
              </w:rPr>
            </w:rPrChange>
          </w:rPr>
          <w:t>tfvars</w:t>
        </w:r>
        <w:proofErr w:type="spellEnd"/>
        <w:r w:rsidR="00A306A0" w:rsidRPr="001E66AE">
          <w:rPr>
            <w:rPrChange w:id="294" w:author="aaa" w:date="2024-02-29T17:27:00Z">
              <w:rPr>
                <w:b/>
              </w:rPr>
            </w:rPrChange>
          </w:rPr>
          <w:t>)</w:t>
        </w:r>
      </w:ins>
    </w:p>
    <w:p w:rsidR="0070212F" w:rsidRPr="0070212F" w:rsidRDefault="0070212F">
      <w:pPr>
        <w:tabs>
          <w:tab w:val="left" w:pos="6230"/>
        </w:tabs>
        <w:rPr>
          <w:ins w:id="295" w:author="aaa" w:date="2024-02-29T15:58:00Z"/>
          <w:rPrChange w:id="296" w:author="aaa" w:date="2024-02-29T17:17:00Z">
            <w:rPr>
              <w:ins w:id="297" w:author="aaa" w:date="2024-02-29T15:58:00Z"/>
              <w:b/>
            </w:rPr>
          </w:rPrChange>
        </w:rPr>
        <w:pPrChange w:id="298" w:author="aaa" w:date="2024-02-29T14:47:00Z">
          <w:pPr/>
        </w:pPrChange>
      </w:pPr>
      <w:ins w:id="299" w:author="aaa" w:date="2024-02-29T17:17:00Z">
        <w:r w:rsidRPr="0070212F">
          <w:rPr>
            <w:rPrChange w:id="300" w:author="aaa" w:date="2024-02-29T17:20:00Z">
              <w:rPr>
                <w:b/>
              </w:rPr>
            </w:rPrChange>
          </w:rPr>
          <w:t xml:space="preserve">We will write all the resource type, instance type inside </w:t>
        </w:r>
        <w:proofErr w:type="gramStart"/>
        <w:r w:rsidRPr="0070212F">
          <w:rPr>
            <w:rPrChange w:id="301" w:author="aaa" w:date="2024-02-29T17:20:00Z">
              <w:rPr>
                <w:b/>
              </w:rPr>
            </w:rPrChange>
          </w:rPr>
          <w:t xml:space="preserve">the  </w:t>
        </w:r>
        <w:proofErr w:type="spellStart"/>
        <w:r>
          <w:t>terraform.tfvars</w:t>
        </w:r>
        <w:proofErr w:type="spellEnd"/>
        <w:proofErr w:type="gramEnd"/>
        <w:r>
          <w:t xml:space="preserve"> file.</w:t>
        </w:r>
      </w:ins>
      <w:ins w:id="302" w:author="aaa" w:date="2024-02-29T17:21:00Z">
        <w:r>
          <w:t xml:space="preserve"> So based on the environment and requirement we can just go inside the </w:t>
        </w:r>
        <w:proofErr w:type="spellStart"/>
        <w:r>
          <w:t>terraform.tfvars</w:t>
        </w:r>
        <w:proofErr w:type="spellEnd"/>
        <w:r>
          <w:t xml:space="preserve"> and change accordingly.</w:t>
        </w:r>
      </w:ins>
      <w:ins w:id="303" w:author="aaa" w:date="2024-02-29T17:24:00Z">
        <w:r w:rsidR="009240BC">
          <w:t xml:space="preserve"> Whenever we are doing </w:t>
        </w:r>
        <w:proofErr w:type="spellStart"/>
        <w:r w:rsidR="009240BC">
          <w:t>terraform</w:t>
        </w:r>
        <w:proofErr w:type="spellEnd"/>
        <w:r w:rsidR="009240BC">
          <w:t xml:space="preserve"> apply the input variables will be taking the data from </w:t>
        </w:r>
        <w:proofErr w:type="spellStart"/>
        <w:r w:rsidR="009240BC">
          <w:t>terraform.tfvars</w:t>
        </w:r>
      </w:ins>
      <w:proofErr w:type="spellEnd"/>
    </w:p>
    <w:p w:rsidR="00A306A0" w:rsidRDefault="002D7D7B">
      <w:pPr>
        <w:tabs>
          <w:tab w:val="left" w:pos="6230"/>
        </w:tabs>
        <w:rPr>
          <w:ins w:id="304" w:author="aaa" w:date="2024-02-29T17:34:00Z"/>
          <w:b/>
        </w:rPr>
        <w:pPrChange w:id="305" w:author="aaa" w:date="2024-02-29T14:47:00Z">
          <w:pPr/>
        </w:pPrChange>
      </w:pPr>
      <w:ins w:id="306" w:author="aaa" w:date="2024-02-29T17:27:00Z">
        <w:r>
          <w:rPr>
            <w:b/>
          </w:rPr>
          <w:t>Conditional Expressions:</w:t>
        </w:r>
      </w:ins>
      <w:ins w:id="307" w:author="aaa" w:date="2024-02-29T17:35:00Z">
        <w:r w:rsidR="00C50FC0">
          <w:rPr>
            <w:b/>
          </w:rPr>
          <w:t xml:space="preserve"> like if else condition</w:t>
        </w:r>
      </w:ins>
    </w:p>
    <w:p w:rsidR="00C50FC0" w:rsidRDefault="00C50FC0">
      <w:pPr>
        <w:tabs>
          <w:tab w:val="left" w:pos="6230"/>
        </w:tabs>
        <w:rPr>
          <w:ins w:id="308" w:author="aaa" w:date="2024-02-29T17:34:00Z"/>
          <w:rFonts w:ascii="Consolas" w:hAnsi="Consolas"/>
          <w:color w:val="1F2328"/>
        </w:rPr>
        <w:pPrChange w:id="309" w:author="aaa" w:date="2024-02-29T17:35:00Z">
          <w:pPr>
            <w:pStyle w:val="HTMLPreformatted"/>
            <w:shd w:val="clear" w:color="auto" w:fill="F6F8FA"/>
          </w:pPr>
        </w:pPrChange>
      </w:pPr>
      <w:ins w:id="310" w:author="aaa" w:date="2024-02-29T17:34:00Z">
        <w:r w:rsidRPr="00C50FC0">
          <w:rPr>
            <w:rPrChange w:id="311" w:author="aaa" w:date="2024-02-29T17:35:00Z">
              <w:rPr>
                <w:rFonts w:ascii="Consolas" w:hAnsi="Consolas"/>
                <w:color w:val="1F2328"/>
              </w:rPr>
            </w:rPrChange>
          </w:rPr>
          <w:t xml:space="preserve">SYNTAX: </w:t>
        </w:r>
        <w:proofErr w:type="gramStart"/>
        <w:r w:rsidRPr="00C50FC0">
          <w:rPr>
            <w:rPrChange w:id="312" w:author="aaa" w:date="2024-02-29T17:35:00Z">
              <w:rPr>
                <w:rFonts w:ascii="Consolas" w:hAnsi="Consolas"/>
                <w:color w:val="1F2328"/>
              </w:rPr>
            </w:rPrChange>
          </w:rPr>
          <w:t>condition ?</w:t>
        </w:r>
        <w:proofErr w:type="gramEnd"/>
        <w:r w:rsidRPr="00C50FC0">
          <w:rPr>
            <w:rPrChange w:id="313" w:author="aaa" w:date="2024-02-29T17:35:00Z">
              <w:rPr>
                <w:rFonts w:ascii="Consolas" w:hAnsi="Consolas"/>
                <w:color w:val="1F2328"/>
              </w:rPr>
            </w:rPrChange>
          </w:rPr>
          <w:t xml:space="preserve"> </w:t>
        </w:r>
        <w:proofErr w:type="spellStart"/>
        <w:r w:rsidRPr="00C50FC0">
          <w:rPr>
            <w:rPrChange w:id="314" w:author="aaa" w:date="2024-02-29T17:35:00Z">
              <w:rPr>
                <w:rFonts w:ascii="Consolas" w:hAnsi="Consolas"/>
                <w:color w:val="1F2328"/>
              </w:rPr>
            </w:rPrChange>
          </w:rPr>
          <w:t>true_</w:t>
        </w:r>
        <w:proofErr w:type="gramStart"/>
        <w:r w:rsidRPr="00C50FC0">
          <w:rPr>
            <w:rPrChange w:id="315" w:author="aaa" w:date="2024-02-29T17:35:00Z">
              <w:rPr>
                <w:rFonts w:ascii="Consolas" w:hAnsi="Consolas"/>
                <w:color w:val="1F2328"/>
              </w:rPr>
            </w:rPrChange>
          </w:rPr>
          <w:t>val</w:t>
        </w:r>
        <w:proofErr w:type="spellEnd"/>
        <w:r w:rsidRPr="00C50FC0">
          <w:rPr>
            <w:rPrChange w:id="316" w:author="aaa" w:date="2024-02-29T17:35:00Z">
              <w:rPr>
                <w:rFonts w:ascii="Consolas" w:hAnsi="Consolas"/>
                <w:color w:val="1F2328"/>
              </w:rPr>
            </w:rPrChange>
          </w:rPr>
          <w:t xml:space="preserve"> :</w:t>
        </w:r>
        <w:proofErr w:type="gramEnd"/>
        <w:r w:rsidRPr="00C50FC0">
          <w:rPr>
            <w:rPrChange w:id="317" w:author="aaa" w:date="2024-02-29T17:35:00Z">
              <w:rPr>
                <w:rFonts w:ascii="Consolas" w:hAnsi="Consolas"/>
                <w:color w:val="1F2328"/>
              </w:rPr>
            </w:rPrChange>
          </w:rPr>
          <w:t xml:space="preserve"> </w:t>
        </w:r>
        <w:proofErr w:type="spellStart"/>
        <w:r w:rsidRPr="00C50FC0">
          <w:rPr>
            <w:rPrChange w:id="318" w:author="aaa" w:date="2024-02-29T17:35:00Z">
              <w:rPr>
                <w:rFonts w:ascii="Consolas" w:hAnsi="Consolas"/>
                <w:color w:val="1F2328"/>
              </w:rPr>
            </w:rPrChange>
          </w:rPr>
          <w:t>false_val</w:t>
        </w:r>
        <w:proofErr w:type="spellEnd"/>
      </w:ins>
    </w:p>
    <w:p w:rsidR="00C50FC0" w:rsidRDefault="00C50FC0" w:rsidP="00C50FC0">
      <w:pPr>
        <w:pStyle w:val="HTMLPreformatted"/>
        <w:shd w:val="clear" w:color="auto" w:fill="F6F8FA"/>
        <w:rPr>
          <w:ins w:id="319" w:author="aaa" w:date="2024-02-29T17:36:00Z"/>
          <w:rFonts w:ascii="Consolas" w:hAnsi="Consolas"/>
          <w:color w:val="1F2328"/>
        </w:rPr>
      </w:pPr>
      <w:ins w:id="320" w:author="aaa" w:date="2024-02-29T17:35:00Z">
        <w:r>
          <w:rPr>
            <w:b/>
          </w:rPr>
          <w:t xml:space="preserve">Ex: </w:t>
        </w:r>
      </w:ins>
      <w:proofErr w:type="spellStart"/>
      <w:ins w:id="321" w:author="aaa" w:date="2024-02-29T17:36:00Z">
        <w:r>
          <w:rPr>
            <w:rFonts w:ascii="Consolas" w:hAnsi="Consolas"/>
            <w:color w:val="1F2328"/>
          </w:rPr>
          <w:t>cidr_blocks</w:t>
        </w:r>
        <w:proofErr w:type="spellEnd"/>
        <w:r>
          <w:rPr>
            <w:rFonts w:ascii="Consolas" w:hAnsi="Consolas"/>
            <w:color w:val="1F2328"/>
          </w:rPr>
          <w:t xml:space="preserve"> </w:t>
        </w:r>
        <w:r>
          <w:rPr>
            <w:rStyle w:val="pl-k"/>
            <w:rFonts w:ascii="Consolas" w:hAnsi="Consolas"/>
            <w:color w:val="1F2328"/>
          </w:rPr>
          <w:t>=</w:t>
        </w:r>
        <w:r>
          <w:rPr>
            <w:rFonts w:ascii="Consolas" w:hAnsi="Consolas"/>
            <w:color w:val="1F2328"/>
          </w:rPr>
          <w:t xml:space="preserve"> </w:t>
        </w:r>
        <w:proofErr w:type="spellStart"/>
        <w:r>
          <w:rPr>
            <w:rStyle w:val="pl-c1"/>
            <w:rFonts w:ascii="Consolas" w:hAnsi="Consolas"/>
            <w:color w:val="1F2328"/>
          </w:rPr>
          <w:t>var</w:t>
        </w:r>
        <w:r>
          <w:rPr>
            <w:rStyle w:val="pl-k"/>
            <w:rFonts w:ascii="Consolas" w:hAnsi="Consolas"/>
            <w:color w:val="1F2328"/>
          </w:rPr>
          <w:t>.</w:t>
        </w:r>
        <w:r>
          <w:rPr>
            <w:rStyle w:val="pl-smi"/>
            <w:rFonts w:ascii="Consolas" w:hAnsi="Consolas"/>
            <w:color w:val="1F2328"/>
          </w:rPr>
          <w:t>environment</w:t>
        </w:r>
        <w:proofErr w:type="spellEnd"/>
        <w:r>
          <w:rPr>
            <w:rFonts w:ascii="Consolas" w:hAnsi="Consolas"/>
            <w:color w:val="1F2328"/>
          </w:rPr>
          <w:t xml:space="preserve"> </w:t>
        </w:r>
        <w:r>
          <w:rPr>
            <w:rStyle w:val="pl-k"/>
            <w:rFonts w:ascii="Consolas" w:hAnsi="Consolas"/>
            <w:color w:val="1F2328"/>
          </w:rPr>
          <w:t>==</w:t>
        </w:r>
        <w:r>
          <w:rPr>
            <w:rFonts w:ascii="Consolas" w:hAnsi="Consolas"/>
            <w:color w:val="1F2328"/>
          </w:rPr>
          <w:t xml:space="preserve"> </w:t>
        </w:r>
        <w:r>
          <w:rPr>
            <w:rStyle w:val="pl-pds"/>
            <w:rFonts w:ascii="Consolas" w:hAnsi="Consolas"/>
            <w:color w:val="1F2328"/>
          </w:rPr>
          <w:t>"</w:t>
        </w:r>
        <w:r>
          <w:rPr>
            <w:rStyle w:val="pl-s"/>
            <w:rFonts w:ascii="Consolas" w:hAnsi="Consolas"/>
            <w:color w:val="1F2328"/>
          </w:rPr>
          <w:t>production</w:t>
        </w:r>
        <w:proofErr w:type="gramStart"/>
        <w:r>
          <w:rPr>
            <w:rStyle w:val="pl-pds"/>
            <w:rFonts w:ascii="Consolas" w:hAnsi="Consolas"/>
            <w:color w:val="1F2328"/>
          </w:rPr>
          <w:t>"</w:t>
        </w:r>
        <w:r>
          <w:rPr>
            <w:rFonts w:ascii="Consolas" w:hAnsi="Consolas"/>
            <w:color w:val="1F2328"/>
          </w:rPr>
          <w:t xml:space="preserve"> </w:t>
        </w:r>
        <w:r>
          <w:rPr>
            <w:rStyle w:val="pl-k"/>
            <w:rFonts w:ascii="Consolas" w:hAnsi="Consolas"/>
            <w:color w:val="1F2328"/>
          </w:rPr>
          <w:t>?</w:t>
        </w:r>
        <w:proofErr w:type="gramEnd"/>
        <w:r>
          <w:rPr>
            <w:rFonts w:ascii="Consolas" w:hAnsi="Consolas"/>
            <w:color w:val="1F2328"/>
          </w:rPr>
          <w:t xml:space="preserve"> [</w:t>
        </w:r>
        <w:proofErr w:type="spellStart"/>
        <w:r>
          <w:rPr>
            <w:rStyle w:val="pl-c1"/>
            <w:rFonts w:ascii="Consolas" w:hAnsi="Consolas"/>
            <w:color w:val="1F2328"/>
          </w:rPr>
          <w:t>var</w:t>
        </w:r>
        <w:r>
          <w:rPr>
            <w:rStyle w:val="pl-k"/>
            <w:rFonts w:ascii="Consolas" w:hAnsi="Consolas"/>
            <w:color w:val="1F2328"/>
          </w:rPr>
          <w:t>.</w:t>
        </w:r>
        <w:r>
          <w:rPr>
            <w:rStyle w:val="pl-smi"/>
            <w:rFonts w:ascii="Consolas" w:hAnsi="Consolas"/>
            <w:color w:val="1F2328"/>
          </w:rPr>
          <w:t>production_subnet_cidr</w:t>
        </w:r>
        <w:proofErr w:type="spellEnd"/>
        <w:proofErr w:type="gramStart"/>
        <w:r>
          <w:rPr>
            <w:rFonts w:ascii="Consolas" w:hAnsi="Consolas"/>
            <w:color w:val="1F2328"/>
          </w:rPr>
          <w:t xml:space="preserve">] </w:t>
        </w:r>
        <w:r>
          <w:rPr>
            <w:rStyle w:val="pl-k"/>
            <w:rFonts w:ascii="Consolas" w:hAnsi="Consolas"/>
            <w:color w:val="1F2328"/>
          </w:rPr>
          <w:t>:</w:t>
        </w:r>
        <w:proofErr w:type="gramEnd"/>
        <w:r>
          <w:rPr>
            <w:rFonts w:ascii="Consolas" w:hAnsi="Consolas"/>
            <w:color w:val="1F2328"/>
          </w:rPr>
          <w:t xml:space="preserve"> [</w:t>
        </w:r>
        <w:proofErr w:type="spellStart"/>
        <w:r>
          <w:rPr>
            <w:rStyle w:val="pl-c1"/>
            <w:rFonts w:ascii="Consolas" w:hAnsi="Consolas"/>
            <w:color w:val="1F2328"/>
          </w:rPr>
          <w:t>var</w:t>
        </w:r>
        <w:r>
          <w:rPr>
            <w:rStyle w:val="pl-k"/>
            <w:rFonts w:ascii="Consolas" w:hAnsi="Consolas"/>
            <w:color w:val="1F2328"/>
          </w:rPr>
          <w:t>.</w:t>
        </w:r>
        <w:r>
          <w:rPr>
            <w:rStyle w:val="pl-smi"/>
            <w:rFonts w:ascii="Consolas" w:hAnsi="Consolas"/>
            <w:color w:val="1F2328"/>
          </w:rPr>
          <w:t>development_subnet_cidr</w:t>
        </w:r>
        <w:proofErr w:type="spellEnd"/>
        <w:r>
          <w:rPr>
            <w:rFonts w:ascii="Consolas" w:hAnsi="Consolas"/>
            <w:color w:val="1F2328"/>
          </w:rPr>
          <w:t>]</w:t>
        </w:r>
      </w:ins>
    </w:p>
    <w:p w:rsidR="00C50FC0" w:rsidRDefault="00C50FC0">
      <w:pPr>
        <w:tabs>
          <w:tab w:val="left" w:pos="6230"/>
        </w:tabs>
        <w:rPr>
          <w:ins w:id="322" w:author="aaa" w:date="2024-02-29T17:27:00Z"/>
          <w:b/>
        </w:rPr>
        <w:pPrChange w:id="323" w:author="aaa" w:date="2024-02-29T14:47:00Z">
          <w:pPr/>
        </w:pPrChange>
      </w:pPr>
    </w:p>
    <w:p w:rsidR="002D7D7B" w:rsidRDefault="00C50FC0">
      <w:pPr>
        <w:tabs>
          <w:tab w:val="left" w:pos="6230"/>
        </w:tabs>
        <w:rPr>
          <w:ins w:id="324" w:author="aaa" w:date="2024-02-29T17:40:00Z"/>
        </w:rPr>
        <w:pPrChange w:id="325" w:author="aaa" w:date="2024-02-29T14:47:00Z">
          <w:pPr/>
        </w:pPrChange>
      </w:pPr>
      <w:proofErr w:type="spellStart"/>
      <w:ins w:id="326" w:author="aaa" w:date="2024-02-29T17:36:00Z">
        <w:r>
          <w:rPr>
            <w:b/>
          </w:rPr>
          <w:t>Builtin</w:t>
        </w:r>
        <w:proofErr w:type="spellEnd"/>
        <w:r>
          <w:rPr>
            <w:b/>
          </w:rPr>
          <w:t xml:space="preserve"> functions: </w:t>
        </w:r>
      </w:ins>
      <w:ins w:id="327" w:author="aaa" w:date="2024-02-29T17:37:00Z">
        <w:r w:rsidRPr="00C50FC0">
          <w:rPr>
            <w:rPrChange w:id="328" w:author="aaa" w:date="2024-02-29T17:37:00Z">
              <w:rPr>
                <w:b/>
              </w:rPr>
            </w:rPrChange>
          </w:rPr>
          <w:t xml:space="preserve">there are some </w:t>
        </w:r>
        <w:proofErr w:type="spellStart"/>
        <w:r w:rsidRPr="00C50FC0">
          <w:rPr>
            <w:rPrChange w:id="329" w:author="aaa" w:date="2024-02-29T17:37:00Z">
              <w:rPr>
                <w:b/>
              </w:rPr>
            </w:rPrChange>
          </w:rPr>
          <w:t>builtin</w:t>
        </w:r>
        <w:proofErr w:type="spellEnd"/>
        <w:r w:rsidRPr="00C50FC0">
          <w:rPr>
            <w:rPrChange w:id="330" w:author="aaa" w:date="2024-02-29T17:37:00Z">
              <w:rPr>
                <w:b/>
              </w:rPr>
            </w:rPrChange>
          </w:rPr>
          <w:t xml:space="preserve"> functions available in </w:t>
        </w:r>
        <w:proofErr w:type="spellStart"/>
        <w:r w:rsidRPr="00C50FC0">
          <w:rPr>
            <w:rPrChange w:id="331" w:author="aaa" w:date="2024-02-29T17:37:00Z">
              <w:rPr>
                <w:b/>
              </w:rPr>
            </w:rPrChange>
          </w:rPr>
          <w:t>terraform</w:t>
        </w:r>
        <w:proofErr w:type="spellEnd"/>
        <w:r w:rsidRPr="00C50FC0">
          <w:rPr>
            <w:rPrChange w:id="332" w:author="aaa" w:date="2024-02-29T17:37:00Z">
              <w:rPr>
                <w:b/>
              </w:rPr>
            </w:rPrChange>
          </w:rPr>
          <w:t>.</w:t>
        </w:r>
        <w:r>
          <w:t xml:space="preserve"> Refer </w:t>
        </w:r>
      </w:ins>
      <w:ins w:id="333" w:author="aaa" w:date="2024-02-29T17:38:00Z">
        <w:r>
          <w:t xml:space="preserve">document </w:t>
        </w:r>
      </w:ins>
    </w:p>
    <w:p w:rsidR="00C50FC0" w:rsidRDefault="00C50FC0">
      <w:pPr>
        <w:tabs>
          <w:tab w:val="left" w:pos="6230"/>
        </w:tabs>
        <w:rPr>
          <w:ins w:id="334" w:author="aaa" w:date="2024-02-29T17:40:00Z"/>
        </w:rPr>
        <w:pPrChange w:id="335" w:author="aaa" w:date="2024-02-29T14:47:00Z">
          <w:pPr/>
        </w:pPrChange>
      </w:pPr>
    </w:p>
    <w:p w:rsidR="00C50FC0" w:rsidRDefault="00C50FC0">
      <w:pPr>
        <w:tabs>
          <w:tab w:val="left" w:pos="6230"/>
        </w:tabs>
        <w:rPr>
          <w:ins w:id="336" w:author="aaa" w:date="2024-02-29T17:46:00Z"/>
          <w:b/>
        </w:rPr>
        <w:pPrChange w:id="337" w:author="aaa" w:date="2024-02-29T14:47:00Z">
          <w:pPr/>
        </w:pPrChange>
      </w:pPr>
      <w:ins w:id="338" w:author="aaa" w:date="2024-02-29T17:40:00Z">
        <w:r w:rsidRPr="00C50FC0">
          <w:rPr>
            <w:b/>
            <w:rPrChange w:id="339" w:author="aaa" w:date="2024-02-29T17:40:00Z">
              <w:rPr/>
            </w:rPrChange>
          </w:rPr>
          <w:t>Modules:</w:t>
        </w:r>
      </w:ins>
    </w:p>
    <w:p w:rsidR="00C50FC0" w:rsidRDefault="00C50FC0">
      <w:pPr>
        <w:tabs>
          <w:tab w:val="left" w:pos="6230"/>
        </w:tabs>
        <w:rPr>
          <w:ins w:id="340" w:author="aaa" w:date="2024-02-29T17:46:00Z"/>
          <w:b/>
        </w:rPr>
        <w:pPrChange w:id="341" w:author="aaa" w:date="2024-02-29T14:47:00Z">
          <w:pPr/>
        </w:pPrChange>
      </w:pPr>
      <w:ins w:id="342" w:author="aaa" w:date="2024-02-29T17:46:00Z">
        <w:r>
          <w:rPr>
            <w:b/>
          </w:rPr>
          <w:t xml:space="preserve">What is module in </w:t>
        </w:r>
        <w:proofErr w:type="spellStart"/>
        <w:r>
          <w:rPr>
            <w:b/>
          </w:rPr>
          <w:t>terraform</w:t>
        </w:r>
        <w:proofErr w:type="spellEnd"/>
        <w:r>
          <w:rPr>
            <w:b/>
          </w:rPr>
          <w:t>?</w:t>
        </w:r>
      </w:ins>
    </w:p>
    <w:p w:rsidR="00723440" w:rsidRDefault="00723440">
      <w:pPr>
        <w:tabs>
          <w:tab w:val="left" w:pos="6230"/>
        </w:tabs>
        <w:rPr>
          <w:ins w:id="343" w:author="aaa" w:date="2024-03-01T10:37:00Z"/>
        </w:rPr>
        <w:pPrChange w:id="344" w:author="aaa" w:date="2024-02-29T14:47:00Z">
          <w:pPr/>
        </w:pPrChange>
      </w:pPr>
      <w:ins w:id="345" w:author="aaa" w:date="2024-02-29T18:11:00Z">
        <w:r w:rsidRPr="00723440">
          <w:rPr>
            <w:rPrChange w:id="346" w:author="aaa" w:date="2024-02-29T18:11:00Z">
              <w:rPr>
                <w:b/>
              </w:rPr>
            </w:rPrChange>
          </w:rPr>
          <w:t xml:space="preserve">In </w:t>
        </w:r>
        <w:proofErr w:type="spellStart"/>
        <w:r w:rsidRPr="00723440">
          <w:rPr>
            <w:rPrChange w:id="347" w:author="aaa" w:date="2024-02-29T18:11:00Z">
              <w:rPr>
                <w:b/>
              </w:rPr>
            </w:rPrChange>
          </w:rPr>
          <w:t>terraform</w:t>
        </w:r>
        <w:proofErr w:type="spellEnd"/>
        <w:r w:rsidRPr="00723440">
          <w:rPr>
            <w:rPrChange w:id="348" w:author="aaa" w:date="2024-02-29T18:11:00Z">
              <w:rPr>
                <w:b/>
              </w:rPr>
            </w:rPrChange>
          </w:rPr>
          <w:t xml:space="preserve"> there is a chance that every resource or every line of the code is written inside the main.tf.</w:t>
        </w:r>
      </w:ins>
      <w:ins w:id="349" w:author="aaa" w:date="2024-02-29T18:12:00Z">
        <w:r>
          <w:t xml:space="preserve"> </w:t>
        </w:r>
        <w:proofErr w:type="gramStart"/>
        <w:r>
          <w:t>like</w:t>
        </w:r>
        <w:proofErr w:type="gramEnd"/>
        <w:r>
          <w:t xml:space="preserve"> ec2,vpc, cloud formation, s3 and etc. if any one of the resource has any bug or something it</w:t>
        </w:r>
      </w:ins>
      <w:ins w:id="350" w:author="aaa" w:date="2024-02-29T18:14:00Z">
        <w:r w:rsidR="00325582">
          <w:t>’</w:t>
        </w:r>
      </w:ins>
      <w:ins w:id="351" w:author="aaa" w:date="2024-02-29T18:12:00Z">
        <w:r>
          <w:t>s difficult to find and fix. Also there are some other challenges like maintaining, ownership, testing.</w:t>
        </w:r>
      </w:ins>
      <w:ins w:id="352" w:author="aaa" w:date="2024-02-29T18:14:00Z">
        <w:r w:rsidR="00325582">
          <w:t xml:space="preserve"> So </w:t>
        </w:r>
        <w:proofErr w:type="spellStart"/>
        <w:r w:rsidR="00325582">
          <w:t>terraform</w:t>
        </w:r>
        <w:proofErr w:type="spellEnd"/>
        <w:r w:rsidR="00325582">
          <w:t xml:space="preserve"> introduces modules /modular to make it simple.</w:t>
        </w:r>
      </w:ins>
    </w:p>
    <w:p w:rsidR="00640095" w:rsidRDefault="00640095">
      <w:pPr>
        <w:tabs>
          <w:tab w:val="left" w:pos="6230"/>
        </w:tabs>
        <w:rPr>
          <w:ins w:id="353" w:author="aaa" w:date="2024-03-01T10:38:00Z"/>
          <w:i/>
        </w:rPr>
        <w:pPrChange w:id="354" w:author="aaa" w:date="2024-02-29T14:47:00Z">
          <w:pPr/>
        </w:pPrChange>
      </w:pPr>
      <w:ins w:id="355" w:author="aaa" w:date="2024-03-01T10:37:00Z">
        <w:r w:rsidRPr="00640095">
          <w:rPr>
            <w:i/>
            <w:rPrChange w:id="356" w:author="aaa" w:date="2024-03-01T10:38:00Z">
              <w:rPr/>
            </w:rPrChange>
          </w:rPr>
          <w:t xml:space="preserve">Whenever we creating modules, we no need to create </w:t>
        </w:r>
      </w:ins>
      <w:ins w:id="357" w:author="aaa" w:date="2024-03-01T10:38:00Z">
        <w:r w:rsidRPr="00640095">
          <w:rPr>
            <w:i/>
            <w:rPrChange w:id="358" w:author="aaa" w:date="2024-03-01T10:38:00Z">
              <w:rPr/>
            </w:rPrChange>
          </w:rPr>
          <w:t>.</w:t>
        </w:r>
      </w:ins>
      <w:proofErr w:type="spellStart"/>
      <w:ins w:id="359" w:author="aaa" w:date="2024-03-01T10:37:00Z">
        <w:r w:rsidRPr="00640095">
          <w:rPr>
            <w:i/>
            <w:rPrChange w:id="360" w:author="aaa" w:date="2024-03-01T10:38:00Z">
              <w:rPr/>
            </w:rPrChange>
          </w:rPr>
          <w:t>tfvars</w:t>
        </w:r>
        <w:proofErr w:type="spellEnd"/>
        <w:r w:rsidRPr="00640095">
          <w:rPr>
            <w:i/>
            <w:rPrChange w:id="361" w:author="aaa" w:date="2024-03-01T10:38:00Z">
              <w:rPr/>
            </w:rPrChange>
          </w:rPr>
          <w:t xml:space="preserve"> </w:t>
        </w:r>
      </w:ins>
      <w:ins w:id="362" w:author="aaa" w:date="2024-03-01T10:38:00Z">
        <w:r w:rsidRPr="00640095">
          <w:rPr>
            <w:i/>
            <w:rPrChange w:id="363" w:author="aaa" w:date="2024-03-01T10:38:00Z">
              <w:rPr/>
            </w:rPrChange>
          </w:rPr>
          <w:t>file.</w:t>
        </w:r>
      </w:ins>
    </w:p>
    <w:p w:rsidR="00640095" w:rsidRDefault="00640095">
      <w:pPr>
        <w:tabs>
          <w:tab w:val="left" w:pos="6230"/>
        </w:tabs>
        <w:rPr>
          <w:ins w:id="364" w:author="aaa" w:date="2024-03-01T11:52:00Z"/>
        </w:rPr>
        <w:pPrChange w:id="365" w:author="aaa" w:date="2024-02-29T14:47:00Z">
          <w:pPr/>
        </w:pPrChange>
      </w:pPr>
      <w:ins w:id="366" w:author="aaa" w:date="2024-03-01T10:44:00Z">
        <w:r>
          <w:t xml:space="preserve">So by creating modules we can reuse the file whenever needed. The </w:t>
        </w:r>
      </w:ins>
      <w:ins w:id="367" w:author="aaa" w:date="2024-03-01T10:45:00Z">
        <w:r>
          <w:t xml:space="preserve">only thing is we need to </w:t>
        </w:r>
        <w:proofErr w:type="spellStart"/>
        <w:r>
          <w:t>wrire</w:t>
        </w:r>
        <w:proofErr w:type="spellEnd"/>
        <w:r>
          <w:t xml:space="preserve"> main.tf as per our requirement.</w:t>
        </w:r>
      </w:ins>
    </w:p>
    <w:p w:rsidR="00422F93" w:rsidRDefault="00422F93">
      <w:pPr>
        <w:tabs>
          <w:tab w:val="left" w:pos="6230"/>
        </w:tabs>
        <w:rPr>
          <w:ins w:id="368" w:author="aaa" w:date="2024-03-01T11:56:00Z"/>
        </w:rPr>
        <w:pPrChange w:id="369" w:author="aaa" w:date="2024-02-29T14:47:00Z">
          <w:pPr/>
        </w:pPrChange>
      </w:pPr>
      <w:ins w:id="370" w:author="aaa" w:date="2024-03-01T11:52:00Z">
        <w:r>
          <w:t xml:space="preserve">There are some modules available in public, we can use those on our own risk. </w:t>
        </w:r>
      </w:ins>
      <w:ins w:id="371" w:author="aaa" w:date="2024-03-01T11:56:00Z">
        <w:r>
          <w:fldChar w:fldCharType="begin"/>
        </w:r>
        <w:r>
          <w:instrText xml:space="preserve"> HYPERLINK "https://registry.terraform.io/namespaces/terraform-aws-modules" </w:instrText>
        </w:r>
        <w:r>
          <w:fldChar w:fldCharType="separate"/>
        </w:r>
        <w:proofErr w:type="spellStart"/>
        <w:r>
          <w:rPr>
            <w:rStyle w:val="Hyperlink"/>
          </w:rPr>
          <w:t>Terraform</w:t>
        </w:r>
        <w:proofErr w:type="spellEnd"/>
        <w:r>
          <w:rPr>
            <w:rStyle w:val="Hyperlink"/>
          </w:rPr>
          <w:t xml:space="preserve"> AWS modules | </w:t>
        </w:r>
        <w:proofErr w:type="spellStart"/>
        <w:r>
          <w:rPr>
            <w:rStyle w:val="Hyperlink"/>
          </w:rPr>
          <w:t>Terraform</w:t>
        </w:r>
        <w:proofErr w:type="spellEnd"/>
        <w:r>
          <w:rPr>
            <w:rStyle w:val="Hyperlink"/>
          </w:rPr>
          <w:t xml:space="preserve"> Registry</w:t>
        </w:r>
        <w:r>
          <w:fldChar w:fldCharType="end"/>
        </w:r>
      </w:ins>
    </w:p>
    <w:p w:rsidR="00422F93" w:rsidRPr="00422F93" w:rsidRDefault="00422F93">
      <w:pPr>
        <w:tabs>
          <w:tab w:val="left" w:pos="6230"/>
        </w:tabs>
        <w:rPr>
          <w:ins w:id="372" w:author="aaa" w:date="2024-03-01T11:56:00Z"/>
          <w:b/>
          <w:rPrChange w:id="373" w:author="aaa" w:date="2024-03-01T11:57:00Z">
            <w:rPr>
              <w:ins w:id="374" w:author="aaa" w:date="2024-03-01T11:56:00Z"/>
            </w:rPr>
          </w:rPrChange>
        </w:rPr>
        <w:pPrChange w:id="375" w:author="aaa" w:date="2024-02-29T14:47:00Z">
          <w:pPr/>
        </w:pPrChange>
      </w:pPr>
      <w:ins w:id="376" w:author="aaa" w:date="2024-03-01T11:56:00Z">
        <w:r w:rsidRPr="00422F93">
          <w:rPr>
            <w:b/>
            <w:rPrChange w:id="377" w:author="aaa" w:date="2024-03-01T11:57:00Z">
              <w:rPr/>
            </w:rPrChange>
          </w:rPr>
          <w:t>Module syntax:</w:t>
        </w:r>
      </w:ins>
    </w:p>
    <w:p w:rsidR="00422F93" w:rsidRDefault="00422F93">
      <w:pPr>
        <w:pStyle w:val="ListParagraph"/>
        <w:tabs>
          <w:tab w:val="left" w:pos="6230"/>
        </w:tabs>
        <w:rPr>
          <w:ins w:id="378" w:author="aaa" w:date="2024-03-01T11:57:00Z"/>
        </w:rPr>
        <w:pPrChange w:id="379" w:author="aaa" w:date="2024-03-01T11:56:00Z">
          <w:pPr/>
        </w:pPrChange>
      </w:pPr>
      <w:proofErr w:type="gramStart"/>
      <w:ins w:id="380" w:author="aaa" w:date="2024-03-01T11:56:00Z">
        <w:r>
          <w:t>module</w:t>
        </w:r>
        <w:proofErr w:type="gramEnd"/>
        <w:r>
          <w:t xml:space="preserve"> </w:t>
        </w:r>
      </w:ins>
      <w:ins w:id="381" w:author="aaa" w:date="2024-03-01T11:57:00Z">
        <w:r>
          <w:t>“</w:t>
        </w:r>
        <w:proofErr w:type="spellStart"/>
        <w:r>
          <w:t>module_name</w:t>
        </w:r>
        <w:proofErr w:type="spellEnd"/>
        <w:r>
          <w:t>”{</w:t>
        </w:r>
      </w:ins>
    </w:p>
    <w:p w:rsidR="00422F93" w:rsidRDefault="00422F93">
      <w:pPr>
        <w:pStyle w:val="ListParagraph"/>
        <w:tabs>
          <w:tab w:val="left" w:pos="6230"/>
        </w:tabs>
        <w:rPr>
          <w:ins w:id="382" w:author="aaa" w:date="2024-03-01T11:57:00Z"/>
        </w:rPr>
        <w:pPrChange w:id="383" w:author="aaa" w:date="2024-03-01T11:56:00Z">
          <w:pPr/>
        </w:pPrChange>
      </w:pPr>
      <w:proofErr w:type="gramStart"/>
      <w:ins w:id="384" w:author="aaa" w:date="2024-03-01T11:57:00Z">
        <w:r>
          <w:t>source</w:t>
        </w:r>
        <w:proofErr w:type="gramEnd"/>
        <w:r>
          <w:t>= “path where the file is available”</w:t>
        </w:r>
      </w:ins>
    </w:p>
    <w:p w:rsidR="00422F93" w:rsidRDefault="00422F93">
      <w:pPr>
        <w:pStyle w:val="ListParagraph"/>
        <w:tabs>
          <w:tab w:val="left" w:pos="6230"/>
        </w:tabs>
        <w:rPr>
          <w:ins w:id="385" w:author="aaa" w:date="2024-03-01T11:58:00Z"/>
        </w:rPr>
        <w:pPrChange w:id="386" w:author="aaa" w:date="2024-03-01T11:56:00Z">
          <w:pPr/>
        </w:pPrChange>
      </w:pPr>
      <w:proofErr w:type="gramStart"/>
      <w:ins w:id="387" w:author="aaa" w:date="2024-03-01T11:57:00Z">
        <w:r>
          <w:t>variables</w:t>
        </w:r>
      </w:ins>
      <w:proofErr w:type="gramEnd"/>
    </w:p>
    <w:p w:rsidR="00422F93" w:rsidRDefault="00422F93">
      <w:pPr>
        <w:pStyle w:val="ListParagraph"/>
        <w:tabs>
          <w:tab w:val="left" w:pos="6230"/>
        </w:tabs>
        <w:rPr>
          <w:ins w:id="388" w:author="aaa" w:date="2024-03-01T12:06:00Z"/>
        </w:rPr>
        <w:pPrChange w:id="389" w:author="aaa" w:date="2024-03-01T11:56:00Z">
          <w:pPr/>
        </w:pPrChange>
      </w:pPr>
      <w:ins w:id="390" w:author="aaa" w:date="2024-03-01T11:58:00Z">
        <w:r>
          <w:t>}</w:t>
        </w:r>
      </w:ins>
    </w:p>
    <w:p w:rsidR="00C2744C" w:rsidRDefault="00C2744C">
      <w:pPr>
        <w:tabs>
          <w:tab w:val="left" w:pos="6230"/>
        </w:tabs>
        <w:rPr>
          <w:ins w:id="391" w:author="aaa" w:date="2024-03-01T12:07:00Z"/>
          <w:b/>
        </w:rPr>
        <w:pPrChange w:id="392" w:author="aaa" w:date="2024-03-01T12:06:00Z">
          <w:pPr/>
        </w:pPrChange>
      </w:pPr>
      <w:proofErr w:type="spellStart"/>
      <w:ins w:id="393" w:author="aaa" w:date="2024-03-01T12:06:00Z">
        <w:r w:rsidRPr="00C2744C">
          <w:rPr>
            <w:b/>
            <w:rPrChange w:id="394" w:author="aaa" w:date="2024-03-01T12:07:00Z">
              <w:rPr/>
            </w:rPrChange>
          </w:rPr>
          <w:t>Terraform</w:t>
        </w:r>
        <w:proofErr w:type="spellEnd"/>
        <w:r w:rsidRPr="00C2744C">
          <w:rPr>
            <w:b/>
            <w:rPrChange w:id="395" w:author="aaa" w:date="2024-03-01T12:07:00Z">
              <w:rPr/>
            </w:rPrChange>
          </w:rPr>
          <w:t xml:space="preserve"> State</w:t>
        </w:r>
      </w:ins>
      <w:ins w:id="396" w:author="aaa" w:date="2024-03-01T12:07:00Z">
        <w:r w:rsidRPr="00C2744C">
          <w:rPr>
            <w:b/>
            <w:rPrChange w:id="397" w:author="aaa" w:date="2024-03-01T12:07:00Z">
              <w:rPr/>
            </w:rPrChange>
          </w:rPr>
          <w:t>:</w:t>
        </w:r>
      </w:ins>
    </w:p>
    <w:p w:rsidR="00C2744C" w:rsidRDefault="00C2744C">
      <w:pPr>
        <w:tabs>
          <w:tab w:val="left" w:pos="6230"/>
        </w:tabs>
        <w:rPr>
          <w:ins w:id="398" w:author="aaa" w:date="2024-03-01T12:07:00Z"/>
          <w:b/>
        </w:rPr>
        <w:pPrChange w:id="399" w:author="aaa" w:date="2024-03-01T12:06:00Z">
          <w:pPr/>
        </w:pPrChange>
      </w:pPr>
      <w:ins w:id="400" w:author="aaa" w:date="2024-03-01T12:07:00Z">
        <w:r>
          <w:rPr>
            <w:b/>
          </w:rPr>
          <w:t xml:space="preserve">What is </w:t>
        </w:r>
        <w:proofErr w:type="spellStart"/>
        <w:r>
          <w:rPr>
            <w:b/>
          </w:rPr>
          <w:t>statefile</w:t>
        </w:r>
        <w:proofErr w:type="spellEnd"/>
        <w:r>
          <w:rPr>
            <w:b/>
          </w:rPr>
          <w:t xml:space="preserve"> in </w:t>
        </w:r>
        <w:proofErr w:type="spellStart"/>
        <w:r>
          <w:rPr>
            <w:b/>
          </w:rPr>
          <w:t>terraform</w:t>
        </w:r>
        <w:proofErr w:type="spellEnd"/>
        <w:r>
          <w:rPr>
            <w:b/>
          </w:rPr>
          <w:t>?</w:t>
        </w:r>
      </w:ins>
    </w:p>
    <w:p w:rsidR="00C2744C" w:rsidRDefault="00C2744C">
      <w:pPr>
        <w:tabs>
          <w:tab w:val="left" w:pos="6230"/>
        </w:tabs>
        <w:rPr>
          <w:ins w:id="401" w:author="aaa" w:date="2024-03-01T12:37:00Z"/>
        </w:rPr>
        <w:pPrChange w:id="402" w:author="aaa" w:date="2024-03-01T12:06:00Z">
          <w:pPr/>
        </w:pPrChange>
      </w:pPr>
      <w:proofErr w:type="spellStart"/>
      <w:ins w:id="403" w:author="aaa" w:date="2024-03-01T12:08:00Z">
        <w:r w:rsidRPr="00C2744C">
          <w:rPr>
            <w:rPrChange w:id="404" w:author="aaa" w:date="2024-03-01T12:09:00Z">
              <w:rPr>
                <w:b/>
              </w:rPr>
            </w:rPrChange>
          </w:rPr>
          <w:t>Statefile</w:t>
        </w:r>
        <w:proofErr w:type="spellEnd"/>
        <w:r w:rsidRPr="00C2744C">
          <w:rPr>
            <w:rPrChange w:id="405" w:author="aaa" w:date="2024-03-01T12:09:00Z">
              <w:rPr>
                <w:b/>
              </w:rPr>
            </w:rPrChange>
          </w:rPr>
          <w:t xml:space="preserve"> is the heart of the </w:t>
        </w:r>
        <w:proofErr w:type="spellStart"/>
        <w:r w:rsidRPr="00C2744C">
          <w:rPr>
            <w:rPrChange w:id="406" w:author="aaa" w:date="2024-03-01T12:09:00Z">
              <w:rPr>
                <w:b/>
              </w:rPr>
            </w:rPrChange>
          </w:rPr>
          <w:t>terraform</w:t>
        </w:r>
        <w:proofErr w:type="spellEnd"/>
        <w:r w:rsidRPr="00C2744C">
          <w:rPr>
            <w:rPrChange w:id="407" w:author="aaa" w:date="2024-03-01T12:09:00Z">
              <w:rPr>
                <w:b/>
              </w:rPr>
            </w:rPrChange>
          </w:rPr>
          <w:t xml:space="preserve"> used to record or store all the information which infrastructure </w:t>
        </w:r>
      </w:ins>
      <w:ins w:id="408" w:author="aaa" w:date="2024-03-01T12:11:00Z">
        <w:r>
          <w:t>we</w:t>
        </w:r>
      </w:ins>
      <w:ins w:id="409" w:author="aaa" w:date="2024-03-01T12:08:00Z">
        <w:r w:rsidRPr="00C2744C">
          <w:rPr>
            <w:rPrChange w:id="410" w:author="aaa" w:date="2024-03-01T12:09:00Z">
              <w:rPr>
                <w:b/>
              </w:rPr>
            </w:rPrChange>
          </w:rPr>
          <w:t xml:space="preserve"> create.</w:t>
        </w:r>
      </w:ins>
    </w:p>
    <w:p w:rsidR="0054504D" w:rsidRDefault="0054504D">
      <w:pPr>
        <w:tabs>
          <w:tab w:val="left" w:pos="6230"/>
        </w:tabs>
        <w:rPr>
          <w:ins w:id="411" w:author="aaa" w:date="2024-03-01T12:41:00Z"/>
        </w:rPr>
        <w:pPrChange w:id="412" w:author="aaa" w:date="2024-03-01T12:06:00Z">
          <w:pPr/>
        </w:pPrChange>
      </w:pPr>
      <w:ins w:id="413" w:author="aaa" w:date="2024-03-01T12:37:00Z">
        <w:r>
          <w:t xml:space="preserve">So whenever we are doing some update on existing infrastructure, </w:t>
        </w:r>
        <w:proofErr w:type="spellStart"/>
        <w:r>
          <w:t>terraform</w:t>
        </w:r>
        <w:proofErr w:type="spellEnd"/>
        <w:r>
          <w:t xml:space="preserve"> first will check the </w:t>
        </w:r>
        <w:proofErr w:type="spellStart"/>
        <w:r>
          <w:t>statefile</w:t>
        </w:r>
        <w:proofErr w:type="spellEnd"/>
        <w:r>
          <w:t xml:space="preserve"> and look for what has been done earlier, then compares the new file. After </w:t>
        </w:r>
      </w:ins>
      <w:ins w:id="414" w:author="aaa" w:date="2024-03-01T12:38:00Z">
        <w:r>
          <w:t xml:space="preserve">that </w:t>
        </w:r>
        <w:proofErr w:type="spellStart"/>
        <w:r>
          <w:t>terraform</w:t>
        </w:r>
        <w:proofErr w:type="spellEnd"/>
        <w:r>
          <w:t xml:space="preserve"> will update only the new changes to the infrastructure instead of creating </w:t>
        </w:r>
      </w:ins>
      <w:ins w:id="415" w:author="aaa" w:date="2024-03-01T12:41:00Z">
        <w:r w:rsidR="00B4714E">
          <w:t>another</w:t>
        </w:r>
      </w:ins>
      <w:ins w:id="416" w:author="aaa" w:date="2024-03-01T12:38:00Z">
        <w:r>
          <w:t xml:space="preserve"> new one.</w:t>
        </w:r>
      </w:ins>
    </w:p>
    <w:p w:rsidR="00B4714E" w:rsidRDefault="00B4714E">
      <w:pPr>
        <w:tabs>
          <w:tab w:val="left" w:pos="6230"/>
        </w:tabs>
        <w:rPr>
          <w:ins w:id="417" w:author="aaa" w:date="2024-03-01T12:43:00Z"/>
        </w:rPr>
        <w:pPrChange w:id="418" w:author="aaa" w:date="2024-03-01T12:06:00Z">
          <w:pPr/>
        </w:pPrChange>
      </w:pPr>
      <w:proofErr w:type="spellStart"/>
      <w:ins w:id="419" w:author="aaa" w:date="2024-03-01T12:41:00Z">
        <w:r>
          <w:t>Statefile</w:t>
        </w:r>
        <w:proofErr w:type="spellEnd"/>
        <w:r>
          <w:t xml:space="preserve"> is</w:t>
        </w:r>
      </w:ins>
      <w:ins w:id="420" w:author="aaa" w:date="2024-03-01T12:43:00Z">
        <w:r w:rsidR="00DC6A8D">
          <w:t xml:space="preserve"> also</w:t>
        </w:r>
      </w:ins>
      <w:ins w:id="421" w:author="aaa" w:date="2024-03-01T12:41:00Z">
        <w:r>
          <w:t xml:space="preserve"> used while destroying the infrastructure.</w:t>
        </w:r>
      </w:ins>
    </w:p>
    <w:p w:rsidR="00941D42" w:rsidRDefault="00071FB4">
      <w:pPr>
        <w:tabs>
          <w:tab w:val="left" w:pos="6230"/>
        </w:tabs>
        <w:rPr>
          <w:ins w:id="422" w:author="aaa" w:date="2024-03-01T12:58:00Z"/>
          <w:b/>
        </w:rPr>
        <w:pPrChange w:id="423" w:author="aaa" w:date="2024-03-01T12:06:00Z">
          <w:pPr/>
        </w:pPrChange>
      </w:pPr>
      <w:ins w:id="424" w:author="aaa" w:date="2024-03-01T12:43:00Z">
        <w:r w:rsidRPr="00071FB4">
          <w:rPr>
            <w:b/>
            <w:rPrChange w:id="425" w:author="aaa" w:date="2024-03-01T12:43:00Z">
              <w:rPr/>
            </w:rPrChange>
          </w:rPr>
          <w:t>Drawbacks:</w:t>
        </w:r>
        <w:r>
          <w:rPr>
            <w:b/>
          </w:rPr>
          <w:t xml:space="preserve"> </w:t>
        </w:r>
      </w:ins>
    </w:p>
    <w:p w:rsidR="00941D42" w:rsidRDefault="00941D42">
      <w:pPr>
        <w:pStyle w:val="ListParagraph"/>
        <w:numPr>
          <w:ilvl w:val="0"/>
          <w:numId w:val="5"/>
        </w:numPr>
        <w:tabs>
          <w:tab w:val="left" w:pos="6230"/>
        </w:tabs>
        <w:rPr>
          <w:ins w:id="426" w:author="aaa" w:date="2024-03-01T12:58:00Z"/>
        </w:rPr>
        <w:pPrChange w:id="427" w:author="aaa" w:date="2024-03-01T12:58:00Z">
          <w:pPr/>
        </w:pPrChange>
      </w:pPr>
      <w:ins w:id="428" w:author="aaa" w:date="2024-03-01T12:44:00Z">
        <w:r>
          <w:t>S</w:t>
        </w:r>
        <w:r w:rsidR="00071FB4" w:rsidRPr="00071FB4">
          <w:rPr>
            <w:rPrChange w:id="429" w:author="aaa" w:date="2024-03-01T12:44:00Z">
              <w:rPr>
                <w:b/>
              </w:rPr>
            </w:rPrChange>
          </w:rPr>
          <w:t>aves the sensitive information which is not needed</w:t>
        </w:r>
      </w:ins>
      <w:ins w:id="430" w:author="aaa" w:date="2024-03-01T12:45:00Z">
        <w:r w:rsidR="00071FB4">
          <w:t>.</w:t>
        </w:r>
      </w:ins>
    </w:p>
    <w:p w:rsidR="00941D42" w:rsidRPr="00941D42" w:rsidRDefault="00071FB4">
      <w:pPr>
        <w:pStyle w:val="ListParagraph"/>
        <w:numPr>
          <w:ilvl w:val="0"/>
          <w:numId w:val="5"/>
        </w:numPr>
        <w:tabs>
          <w:tab w:val="left" w:pos="6230"/>
        </w:tabs>
        <w:rPr>
          <w:ins w:id="431" w:author="aaa" w:date="2024-03-01T12:58:00Z"/>
          <w:b/>
          <w:rPrChange w:id="432" w:author="aaa" w:date="2024-03-01T12:58:00Z">
            <w:rPr>
              <w:ins w:id="433" w:author="aaa" w:date="2024-03-01T12:58:00Z"/>
            </w:rPr>
          </w:rPrChange>
        </w:rPr>
        <w:pPrChange w:id="434" w:author="aaa" w:date="2024-03-01T12:06:00Z">
          <w:pPr/>
        </w:pPrChange>
      </w:pPr>
      <w:ins w:id="435" w:author="aaa" w:date="2024-03-01T12:54:00Z">
        <w:r>
          <w:t>If we are using version control,</w:t>
        </w:r>
      </w:ins>
      <w:ins w:id="436" w:author="aaa" w:date="2024-03-01T13:31:00Z">
        <w:r w:rsidR="00ED6E59">
          <w:t xml:space="preserve"> </w:t>
        </w:r>
      </w:ins>
      <w:ins w:id="437" w:author="aaa" w:date="2024-03-01T12:55:00Z">
        <w:r>
          <w:t>every time</w:t>
        </w:r>
      </w:ins>
      <w:ins w:id="438" w:author="aaa" w:date="2024-03-01T13:31:00Z">
        <w:r w:rsidR="00ED6E59">
          <w:t xml:space="preserve"> people checkout the code</w:t>
        </w:r>
      </w:ins>
      <w:ins w:id="439" w:author="aaa" w:date="2024-03-01T12:54:00Z">
        <w:r>
          <w:t xml:space="preserve"> we are responsible to upload the </w:t>
        </w:r>
        <w:proofErr w:type="spellStart"/>
        <w:r>
          <w:t>statefile</w:t>
        </w:r>
      </w:ins>
      <w:proofErr w:type="spellEnd"/>
      <w:ins w:id="440" w:author="aaa" w:date="2024-03-01T13:31:00Z">
        <w:r w:rsidR="00ED6E59">
          <w:t xml:space="preserve"> along with our code</w:t>
        </w:r>
      </w:ins>
      <w:ins w:id="441" w:author="aaa" w:date="2024-03-01T12:54:00Z">
        <w:r>
          <w:t>.</w:t>
        </w:r>
      </w:ins>
      <w:ins w:id="442" w:author="aaa" w:date="2024-03-01T12:56:00Z">
        <w:r>
          <w:t xml:space="preserve"> And there is a chance that a </w:t>
        </w:r>
        <w:proofErr w:type="spellStart"/>
        <w:r>
          <w:t>devops</w:t>
        </w:r>
        <w:proofErr w:type="spellEnd"/>
        <w:r>
          <w:t xml:space="preserve"> engineers forgets to do that. In that case our entire configuration will be messed up.</w:t>
        </w:r>
      </w:ins>
    </w:p>
    <w:p w:rsidR="00071FB4" w:rsidRPr="00876608" w:rsidRDefault="00071FB4">
      <w:pPr>
        <w:pStyle w:val="ListParagraph"/>
        <w:numPr>
          <w:ilvl w:val="0"/>
          <w:numId w:val="5"/>
        </w:numPr>
        <w:tabs>
          <w:tab w:val="left" w:pos="6230"/>
        </w:tabs>
        <w:rPr>
          <w:ins w:id="443" w:author="aaa" w:date="2024-03-01T13:31:00Z"/>
          <w:b/>
          <w:rPrChange w:id="444" w:author="aaa" w:date="2024-03-01T13:31:00Z">
            <w:rPr>
              <w:ins w:id="445" w:author="aaa" w:date="2024-03-01T13:31:00Z"/>
            </w:rPr>
          </w:rPrChange>
        </w:rPr>
        <w:pPrChange w:id="446" w:author="aaa" w:date="2024-03-01T12:06:00Z">
          <w:pPr/>
        </w:pPrChange>
      </w:pPr>
      <w:ins w:id="447" w:author="aaa" w:date="2024-03-01T12:57:00Z">
        <w:r>
          <w:t xml:space="preserve">The second drawback of using </w:t>
        </w:r>
        <w:proofErr w:type="spellStart"/>
        <w:r>
          <w:t>statefile</w:t>
        </w:r>
        <w:proofErr w:type="spellEnd"/>
        <w:r>
          <w:t xml:space="preserve"> in VC it may</w:t>
        </w:r>
      </w:ins>
      <w:ins w:id="448" w:author="aaa" w:date="2024-03-01T12:58:00Z">
        <w:r>
          <w:t xml:space="preserve"> </w:t>
        </w:r>
      </w:ins>
      <w:ins w:id="449" w:author="aaa" w:date="2024-03-01T12:57:00Z">
        <w:r>
          <w:t>be accessed and modified by multiple people if it is not restricted.</w:t>
        </w:r>
      </w:ins>
    </w:p>
    <w:p w:rsidR="00876608" w:rsidRDefault="00876608">
      <w:pPr>
        <w:tabs>
          <w:tab w:val="left" w:pos="6230"/>
        </w:tabs>
        <w:rPr>
          <w:ins w:id="450" w:author="aaa" w:date="2024-03-01T13:33:00Z"/>
          <w:b/>
        </w:rPr>
        <w:pPrChange w:id="451" w:author="aaa" w:date="2024-03-01T13:31:00Z">
          <w:pPr/>
        </w:pPrChange>
      </w:pPr>
      <w:ins w:id="452" w:author="aaa" w:date="2024-03-01T13:31:00Z">
        <w:r>
          <w:rPr>
            <w:b/>
          </w:rPr>
          <w:t xml:space="preserve">These drawbacks can be </w:t>
        </w:r>
      </w:ins>
      <w:ins w:id="453" w:author="aaa" w:date="2024-03-01T13:33:00Z">
        <w:r>
          <w:rPr>
            <w:b/>
          </w:rPr>
          <w:t>fixed.</w:t>
        </w:r>
      </w:ins>
    </w:p>
    <w:p w:rsidR="00876608" w:rsidRDefault="00876608">
      <w:pPr>
        <w:tabs>
          <w:tab w:val="left" w:pos="6230"/>
        </w:tabs>
        <w:rPr>
          <w:ins w:id="454" w:author="aaa" w:date="2024-03-01T13:37:00Z"/>
        </w:rPr>
        <w:pPrChange w:id="455" w:author="aaa" w:date="2024-03-01T13:31:00Z">
          <w:pPr/>
        </w:pPrChange>
      </w:pPr>
      <w:proofErr w:type="spellStart"/>
      <w:ins w:id="456" w:author="aaa" w:date="2024-03-01T13:33:00Z">
        <w:r w:rsidRPr="00876608">
          <w:rPr>
            <w:rPrChange w:id="457" w:author="aaa" w:date="2024-03-01T13:34:00Z">
              <w:rPr>
                <w:b/>
              </w:rPr>
            </w:rPrChange>
          </w:rPr>
          <w:t>Terraform</w:t>
        </w:r>
        <w:proofErr w:type="spellEnd"/>
        <w:r w:rsidRPr="00876608">
          <w:rPr>
            <w:rPrChange w:id="458" w:author="aaa" w:date="2024-03-01T13:34:00Z">
              <w:rPr>
                <w:b/>
              </w:rPr>
            </w:rPrChange>
          </w:rPr>
          <w:t xml:space="preserve"> has a concept called remote backend.</w:t>
        </w:r>
      </w:ins>
      <w:ins w:id="459" w:author="aaa" w:date="2024-03-01T13:36:00Z">
        <w:r>
          <w:t xml:space="preserve"> Using this remote backend we can store our </w:t>
        </w:r>
        <w:proofErr w:type="spellStart"/>
        <w:r>
          <w:t>statefile</w:t>
        </w:r>
        <w:proofErr w:type="spellEnd"/>
        <w:r>
          <w:t xml:space="preserve"> in any other places/ resources like S3 bucket. By </w:t>
        </w:r>
      </w:ins>
      <w:ins w:id="460" w:author="aaa" w:date="2024-03-01T13:37:00Z">
        <w:r>
          <w:t xml:space="preserve">doing this, we can avoid above drawbacks. </w:t>
        </w:r>
      </w:ins>
    </w:p>
    <w:p w:rsidR="00876608" w:rsidRDefault="00876608">
      <w:pPr>
        <w:tabs>
          <w:tab w:val="left" w:pos="6230"/>
        </w:tabs>
        <w:rPr>
          <w:ins w:id="461" w:author="aaa" w:date="2024-03-01T13:38:00Z"/>
        </w:rPr>
        <w:pPrChange w:id="462" w:author="aaa" w:date="2024-03-01T13:31:00Z">
          <w:pPr/>
        </w:pPrChange>
      </w:pPr>
      <w:ins w:id="463" w:author="aaa" w:date="2024-03-01T13:38:00Z">
        <w:r>
          <w:t xml:space="preserve">We can restrict the access of S3 bucket. </w:t>
        </w:r>
      </w:ins>
    </w:p>
    <w:p w:rsidR="00876608" w:rsidRDefault="00876608">
      <w:pPr>
        <w:tabs>
          <w:tab w:val="left" w:pos="6230"/>
        </w:tabs>
        <w:rPr>
          <w:ins w:id="464" w:author="aaa" w:date="2024-03-01T13:46:00Z"/>
        </w:rPr>
        <w:pPrChange w:id="465" w:author="aaa" w:date="2024-03-01T13:31:00Z">
          <w:pPr/>
        </w:pPrChange>
      </w:pPr>
      <w:ins w:id="466" w:author="aaa" w:date="2024-03-01T13:38:00Z">
        <w:r>
          <w:t xml:space="preserve">Also when </w:t>
        </w:r>
        <w:proofErr w:type="spellStart"/>
        <w:r>
          <w:t>devops</w:t>
        </w:r>
        <w:proofErr w:type="spellEnd"/>
        <w:r>
          <w:t xml:space="preserve"> engineer modifies something while checks in no need to upload the </w:t>
        </w:r>
        <w:proofErr w:type="spellStart"/>
        <w:r>
          <w:t>statefile</w:t>
        </w:r>
        <w:proofErr w:type="spellEnd"/>
        <w:r>
          <w:t xml:space="preserve"> again and again as those changes will be </w:t>
        </w:r>
      </w:ins>
      <w:ins w:id="467" w:author="aaa" w:date="2024-03-01T13:39:00Z">
        <w:r>
          <w:t>automatically</w:t>
        </w:r>
      </w:ins>
      <w:ins w:id="468" w:author="aaa" w:date="2024-03-01T13:38:00Z">
        <w:r>
          <w:t xml:space="preserve"> </w:t>
        </w:r>
      </w:ins>
      <w:ins w:id="469" w:author="aaa" w:date="2024-03-01T13:39:00Z">
        <w:r>
          <w:t xml:space="preserve">updated in our </w:t>
        </w:r>
        <w:proofErr w:type="spellStart"/>
        <w:r>
          <w:t>statefile</w:t>
        </w:r>
        <w:proofErr w:type="spellEnd"/>
        <w:r>
          <w:t xml:space="preserve"> which is stored inside the S3 bucket.</w:t>
        </w:r>
      </w:ins>
    </w:p>
    <w:p w:rsidR="00D5147F" w:rsidRDefault="00D5147F">
      <w:pPr>
        <w:tabs>
          <w:tab w:val="left" w:pos="6230"/>
        </w:tabs>
        <w:rPr>
          <w:ins w:id="470" w:author="aaa" w:date="2024-03-01T14:04:00Z"/>
          <w:i/>
          <w:color w:val="FF0000"/>
        </w:rPr>
        <w:pPrChange w:id="471" w:author="aaa" w:date="2024-03-01T14:03:00Z">
          <w:pPr/>
        </w:pPrChange>
      </w:pPr>
      <w:ins w:id="472" w:author="aaa" w:date="2024-03-01T14:03:00Z">
        <w:r w:rsidRPr="00D5147F">
          <w:rPr>
            <w:i/>
            <w:color w:val="FF0000"/>
            <w:highlight w:val="green"/>
            <w:rPrChange w:id="473" w:author="aaa" w:date="2024-03-01T14:04:00Z">
              <w:rPr/>
            </w:rPrChange>
          </w:rPr>
          <w:t>When we do</w:t>
        </w:r>
      </w:ins>
      <w:ins w:id="474" w:author="aaa" w:date="2024-03-01T13:59:00Z">
        <w:r w:rsidRPr="00D5147F">
          <w:rPr>
            <w:i/>
            <w:color w:val="FF0000"/>
            <w:highlight w:val="green"/>
            <w:rPrChange w:id="475" w:author="aaa" w:date="2024-03-01T14:04:00Z">
              <w:rPr/>
            </w:rPrChange>
          </w:rPr>
          <w:t xml:space="preserve"> </w:t>
        </w:r>
        <w:proofErr w:type="spellStart"/>
        <w:r w:rsidRPr="00D5147F">
          <w:rPr>
            <w:i/>
            <w:color w:val="FF0000"/>
            <w:highlight w:val="green"/>
            <w:rPrChange w:id="476" w:author="aaa" w:date="2024-03-01T14:04:00Z">
              <w:rPr/>
            </w:rPrChange>
          </w:rPr>
          <w:t>terraform</w:t>
        </w:r>
        <w:proofErr w:type="spellEnd"/>
        <w:r w:rsidRPr="00D5147F">
          <w:rPr>
            <w:i/>
            <w:color w:val="FF0000"/>
            <w:highlight w:val="green"/>
            <w:rPrChange w:id="477" w:author="aaa" w:date="2024-03-01T14:04:00Z">
              <w:rPr/>
            </w:rPrChange>
          </w:rPr>
          <w:t xml:space="preserve"> </w:t>
        </w:r>
        <w:proofErr w:type="spellStart"/>
        <w:r w:rsidRPr="00D5147F">
          <w:rPr>
            <w:i/>
            <w:color w:val="FF0000"/>
            <w:highlight w:val="green"/>
            <w:rPrChange w:id="478" w:author="aaa" w:date="2024-03-01T14:04:00Z">
              <w:rPr/>
            </w:rPrChange>
          </w:rPr>
          <w:t>init</w:t>
        </w:r>
      </w:ins>
      <w:proofErr w:type="spellEnd"/>
      <w:ins w:id="479" w:author="aaa" w:date="2024-03-01T14:02:00Z">
        <w:r w:rsidRPr="00D5147F">
          <w:rPr>
            <w:i/>
            <w:color w:val="FF0000"/>
            <w:highlight w:val="green"/>
            <w:rPrChange w:id="480" w:author="aaa" w:date="2024-03-01T14:04:00Z">
              <w:rPr/>
            </w:rPrChange>
          </w:rPr>
          <w:t xml:space="preserve">, </w:t>
        </w:r>
      </w:ins>
      <w:proofErr w:type="spellStart"/>
      <w:ins w:id="481" w:author="aaa" w:date="2024-03-01T14:03:00Z">
        <w:r w:rsidRPr="00D5147F">
          <w:rPr>
            <w:i/>
            <w:color w:val="FF0000"/>
            <w:highlight w:val="green"/>
            <w:rPrChange w:id="482" w:author="aaa" w:date="2024-03-01T14:04:00Z">
              <w:rPr/>
            </w:rPrChange>
          </w:rPr>
          <w:t>t</w:t>
        </w:r>
      </w:ins>
      <w:ins w:id="483" w:author="aaa" w:date="2024-03-01T14:02:00Z">
        <w:r w:rsidRPr="00D5147F">
          <w:rPr>
            <w:i/>
            <w:color w:val="FF0000"/>
            <w:highlight w:val="green"/>
            <w:rPrChange w:id="484" w:author="aaa" w:date="2024-03-01T14:04:00Z">
              <w:rPr/>
            </w:rPrChange>
          </w:rPr>
          <w:t>erraform.lock.hcl</w:t>
        </w:r>
      </w:ins>
      <w:proofErr w:type="spellEnd"/>
      <w:ins w:id="485" w:author="aaa" w:date="2024-03-01T13:59:00Z">
        <w:r w:rsidRPr="00D5147F">
          <w:rPr>
            <w:i/>
            <w:color w:val="FF0000"/>
            <w:highlight w:val="green"/>
            <w:rPrChange w:id="486" w:author="aaa" w:date="2024-03-01T14:04:00Z">
              <w:rPr/>
            </w:rPrChange>
          </w:rPr>
          <w:t xml:space="preserve"> file will be created automatically.</w:t>
        </w:r>
      </w:ins>
      <w:ins w:id="487" w:author="aaa" w:date="2024-03-01T14:03:00Z">
        <w:r w:rsidRPr="00D5147F">
          <w:rPr>
            <w:i/>
            <w:color w:val="FF0000"/>
            <w:highlight w:val="green"/>
            <w:rPrChange w:id="488" w:author="aaa" w:date="2024-03-01T14:04:00Z">
              <w:rPr/>
            </w:rPrChange>
          </w:rPr>
          <w:t xml:space="preserve"> Then once we do </w:t>
        </w:r>
        <w:proofErr w:type="spellStart"/>
        <w:r w:rsidRPr="00D5147F">
          <w:rPr>
            <w:i/>
            <w:color w:val="FF0000"/>
            <w:highlight w:val="green"/>
            <w:rPrChange w:id="489" w:author="aaa" w:date="2024-03-01T14:04:00Z">
              <w:rPr/>
            </w:rPrChange>
          </w:rPr>
          <w:t>terraform</w:t>
        </w:r>
        <w:proofErr w:type="spellEnd"/>
        <w:r w:rsidRPr="00D5147F">
          <w:rPr>
            <w:i/>
            <w:color w:val="FF0000"/>
            <w:highlight w:val="green"/>
            <w:rPrChange w:id="490" w:author="aaa" w:date="2024-03-01T14:04:00Z">
              <w:rPr/>
            </w:rPrChange>
          </w:rPr>
          <w:t xml:space="preserve"> apply </w:t>
        </w:r>
        <w:proofErr w:type="spellStart"/>
        <w:r w:rsidRPr="00D5147F">
          <w:rPr>
            <w:i/>
            <w:color w:val="FF0000"/>
            <w:highlight w:val="green"/>
            <w:rPrChange w:id="491" w:author="aaa" w:date="2024-03-01T14:04:00Z">
              <w:rPr/>
            </w:rPrChange>
          </w:rPr>
          <w:t>terraform.tfstate</w:t>
        </w:r>
        <w:proofErr w:type="spellEnd"/>
        <w:r w:rsidRPr="00D5147F">
          <w:rPr>
            <w:i/>
            <w:color w:val="FF0000"/>
            <w:highlight w:val="green"/>
            <w:rPrChange w:id="492" w:author="aaa" w:date="2024-03-01T14:04:00Z">
              <w:rPr/>
            </w:rPrChange>
          </w:rPr>
          <w:t xml:space="preserve"> file will be created.</w:t>
        </w:r>
      </w:ins>
    </w:p>
    <w:p w:rsidR="00D5147F" w:rsidRDefault="00D5147F">
      <w:pPr>
        <w:tabs>
          <w:tab w:val="left" w:pos="6230"/>
        </w:tabs>
        <w:rPr>
          <w:ins w:id="493" w:author="aaa" w:date="2024-03-01T14:16:00Z"/>
        </w:rPr>
        <w:pPrChange w:id="494" w:author="aaa" w:date="2024-03-01T14:03:00Z">
          <w:pPr/>
        </w:pPrChange>
      </w:pPr>
      <w:proofErr w:type="spellStart"/>
      <w:ins w:id="495" w:author="aaa" w:date="2024-03-01T14:08:00Z">
        <w:r w:rsidRPr="0005159C">
          <w:rPr>
            <w:b/>
            <w:rPrChange w:id="496" w:author="aaa" w:date="2024-03-01T14:16:00Z">
              <w:rPr/>
            </w:rPrChange>
          </w:rPr>
          <w:t>Terr</w:t>
        </w:r>
      </w:ins>
      <w:ins w:id="497" w:author="aaa" w:date="2024-03-01T14:09:00Z">
        <w:r w:rsidRPr="0005159C">
          <w:rPr>
            <w:b/>
            <w:rPrChange w:id="498" w:author="aaa" w:date="2024-03-01T14:16:00Z">
              <w:rPr/>
            </w:rPrChange>
          </w:rPr>
          <w:t>aform</w:t>
        </w:r>
        <w:proofErr w:type="spellEnd"/>
        <w:r w:rsidRPr="0005159C">
          <w:rPr>
            <w:b/>
            <w:rPrChange w:id="499" w:author="aaa" w:date="2024-03-01T14:16:00Z">
              <w:rPr/>
            </w:rPrChange>
          </w:rPr>
          <w:t xml:space="preserve"> show</w:t>
        </w:r>
        <w:r>
          <w:t xml:space="preserve"> is a command used to show the output of </w:t>
        </w:r>
        <w:proofErr w:type="spellStart"/>
        <w:r>
          <w:t>terraform</w:t>
        </w:r>
      </w:ins>
      <w:proofErr w:type="spellEnd"/>
      <w:ins w:id="500" w:author="aaa" w:date="2024-03-01T14:16:00Z">
        <w:r w:rsidR="0005159C">
          <w:t>.</w:t>
        </w:r>
      </w:ins>
    </w:p>
    <w:p w:rsidR="0005159C" w:rsidRDefault="0005159C">
      <w:pPr>
        <w:tabs>
          <w:tab w:val="left" w:pos="6230"/>
        </w:tabs>
        <w:rPr>
          <w:ins w:id="501" w:author="aaa" w:date="2024-03-01T14:18:00Z"/>
          <w:b/>
        </w:rPr>
        <w:pPrChange w:id="502" w:author="aaa" w:date="2024-03-01T14:03:00Z">
          <w:pPr/>
        </w:pPrChange>
      </w:pPr>
      <w:ins w:id="503" w:author="aaa" w:date="2024-03-01T14:16:00Z">
        <w:r w:rsidRPr="0005159C">
          <w:rPr>
            <w:b/>
            <w:rPrChange w:id="504" w:author="aaa" w:date="2024-03-01T14:16:00Z">
              <w:rPr/>
            </w:rPrChange>
          </w:rPr>
          <w:t xml:space="preserve">Creation of backend in </w:t>
        </w:r>
        <w:proofErr w:type="spellStart"/>
        <w:r w:rsidRPr="0005159C">
          <w:rPr>
            <w:b/>
            <w:rPrChange w:id="505" w:author="aaa" w:date="2024-03-01T14:16:00Z">
              <w:rPr/>
            </w:rPrChange>
          </w:rPr>
          <w:t>terraform</w:t>
        </w:r>
        <w:proofErr w:type="spellEnd"/>
        <w:r>
          <w:rPr>
            <w:b/>
          </w:rPr>
          <w:t>:</w:t>
        </w:r>
      </w:ins>
    </w:p>
    <w:p w:rsidR="0005159C" w:rsidRDefault="0005159C">
      <w:pPr>
        <w:tabs>
          <w:tab w:val="left" w:pos="6230"/>
        </w:tabs>
        <w:rPr>
          <w:ins w:id="506" w:author="aaa" w:date="2024-03-01T14:16:00Z"/>
          <w:b/>
        </w:rPr>
        <w:pPrChange w:id="507" w:author="aaa" w:date="2024-03-01T14:03:00Z">
          <w:pPr/>
        </w:pPrChange>
      </w:pPr>
      <w:ins w:id="508" w:author="aaa" w:date="2024-03-01T14:18:00Z">
        <w:r>
          <w:rPr>
            <w:b/>
          </w:rPr>
          <w:t xml:space="preserve">Go to </w:t>
        </w:r>
        <w:r>
          <w:fldChar w:fldCharType="begin"/>
        </w:r>
        <w:r>
          <w:instrText xml:space="preserve"> HYPERLINK "https://developer.hashicorp.com/terraform/language/settings/backends/configuration" </w:instrText>
        </w:r>
        <w:r>
          <w:fldChar w:fldCharType="separate"/>
        </w:r>
        <w:r>
          <w:rPr>
            <w:rStyle w:val="Hyperlink"/>
          </w:rPr>
          <w:t xml:space="preserve">Backend Configuration - Configuration Language | </w:t>
        </w:r>
        <w:proofErr w:type="spellStart"/>
        <w:r>
          <w:rPr>
            <w:rStyle w:val="Hyperlink"/>
          </w:rPr>
          <w:t>Terraform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HashiCorp</w:t>
        </w:r>
        <w:proofErr w:type="spellEnd"/>
        <w:r>
          <w:rPr>
            <w:rStyle w:val="Hyperlink"/>
          </w:rPr>
          <w:t xml:space="preserve"> Developer</w:t>
        </w:r>
        <w:r>
          <w:fldChar w:fldCharType="end"/>
        </w:r>
        <w:r>
          <w:t>. Search for the resource which we need to create, just copy paste then use i</w:t>
        </w:r>
      </w:ins>
      <w:ins w:id="509" w:author="aaa" w:date="2024-03-01T14:19:00Z">
        <w:r>
          <w:t>t.</w:t>
        </w:r>
      </w:ins>
    </w:p>
    <w:p w:rsidR="0005159C" w:rsidRDefault="0005159C">
      <w:pPr>
        <w:pStyle w:val="ListParagraph"/>
        <w:numPr>
          <w:ilvl w:val="0"/>
          <w:numId w:val="7"/>
        </w:numPr>
        <w:tabs>
          <w:tab w:val="left" w:pos="6230"/>
        </w:tabs>
        <w:rPr>
          <w:ins w:id="510" w:author="aaa" w:date="2024-03-01T14:16:00Z"/>
        </w:rPr>
        <w:pPrChange w:id="511" w:author="aaa" w:date="2024-03-01T14:16:00Z">
          <w:pPr/>
        </w:pPrChange>
      </w:pPr>
      <w:ins w:id="512" w:author="aaa" w:date="2024-03-01T14:16:00Z">
        <w:r w:rsidRPr="0005159C">
          <w:rPr>
            <w:rPrChange w:id="513" w:author="aaa" w:date="2024-03-01T14:16:00Z">
              <w:rPr>
                <w:b/>
              </w:rPr>
            </w:rPrChange>
          </w:rPr>
          <w:t>Create a new file called backend.tf</w:t>
        </w:r>
      </w:ins>
    </w:p>
    <w:p w:rsidR="0005159C" w:rsidRDefault="0005159C">
      <w:pPr>
        <w:pStyle w:val="ListParagraph"/>
        <w:tabs>
          <w:tab w:val="left" w:pos="6230"/>
        </w:tabs>
        <w:rPr>
          <w:ins w:id="514" w:author="aaa" w:date="2024-03-01T14:18:00Z"/>
        </w:rPr>
        <w:pPrChange w:id="515" w:author="aaa" w:date="2024-03-01T14:16:00Z">
          <w:pPr/>
        </w:pPrChange>
      </w:pPr>
      <w:ins w:id="516" w:author="aaa" w:date="2024-03-01T14:16:00Z">
        <w:r>
          <w:t>Syntax:</w:t>
        </w:r>
      </w:ins>
    </w:p>
    <w:p w:rsidR="0005159C" w:rsidRDefault="0005159C" w:rsidP="0005159C">
      <w:pPr>
        <w:pStyle w:val="ListParagraph"/>
        <w:tabs>
          <w:tab w:val="left" w:pos="6230"/>
        </w:tabs>
        <w:rPr>
          <w:ins w:id="517" w:author="aaa" w:date="2024-03-01T14:18:00Z"/>
        </w:rPr>
      </w:pPr>
      <w:proofErr w:type="spellStart"/>
      <w:proofErr w:type="gramStart"/>
      <w:ins w:id="518" w:author="aaa" w:date="2024-03-01T14:18:00Z">
        <w:r>
          <w:t>terraform</w:t>
        </w:r>
        <w:proofErr w:type="spellEnd"/>
        <w:proofErr w:type="gramEnd"/>
        <w:r>
          <w:t xml:space="preserve"> {</w:t>
        </w:r>
      </w:ins>
    </w:p>
    <w:p w:rsidR="0005159C" w:rsidRDefault="0005159C" w:rsidP="0005159C">
      <w:pPr>
        <w:pStyle w:val="ListParagraph"/>
        <w:tabs>
          <w:tab w:val="left" w:pos="6230"/>
        </w:tabs>
        <w:rPr>
          <w:ins w:id="519" w:author="aaa" w:date="2024-03-01T14:18:00Z"/>
        </w:rPr>
      </w:pPr>
      <w:ins w:id="520" w:author="aaa" w:date="2024-03-01T14:18:00Z">
        <w:r>
          <w:t xml:space="preserve">  </w:t>
        </w:r>
        <w:proofErr w:type="gramStart"/>
        <w:r>
          <w:t>backend</w:t>
        </w:r>
        <w:proofErr w:type="gramEnd"/>
        <w:r>
          <w:t xml:space="preserve"> "s3" {</w:t>
        </w:r>
      </w:ins>
    </w:p>
    <w:p w:rsidR="0005159C" w:rsidRDefault="0005159C" w:rsidP="0005159C">
      <w:pPr>
        <w:pStyle w:val="ListParagraph"/>
        <w:tabs>
          <w:tab w:val="left" w:pos="6230"/>
        </w:tabs>
        <w:rPr>
          <w:ins w:id="521" w:author="aaa" w:date="2024-03-01T14:18:00Z"/>
        </w:rPr>
      </w:pPr>
      <w:ins w:id="522" w:author="aaa" w:date="2024-03-01T14:18:00Z">
        <w:r>
          <w:t xml:space="preserve">    </w:t>
        </w:r>
        <w:proofErr w:type="gramStart"/>
        <w:r>
          <w:t>bucket</w:t>
        </w:r>
        <w:proofErr w:type="gramEnd"/>
        <w:r>
          <w:t xml:space="preserve"> = "</w:t>
        </w:r>
        <w:proofErr w:type="spellStart"/>
        <w:r>
          <w:t>mybucket</w:t>
        </w:r>
        <w:proofErr w:type="spellEnd"/>
        <w:r>
          <w:t>"</w:t>
        </w:r>
      </w:ins>
    </w:p>
    <w:p w:rsidR="0005159C" w:rsidRDefault="0005159C" w:rsidP="0005159C">
      <w:pPr>
        <w:pStyle w:val="ListParagraph"/>
        <w:tabs>
          <w:tab w:val="left" w:pos="6230"/>
        </w:tabs>
        <w:rPr>
          <w:ins w:id="523" w:author="aaa" w:date="2024-03-01T14:18:00Z"/>
        </w:rPr>
      </w:pPr>
      <w:ins w:id="524" w:author="aaa" w:date="2024-03-01T14:18:00Z">
        <w:r>
          <w:t xml:space="preserve">    </w:t>
        </w:r>
        <w:proofErr w:type="gramStart"/>
        <w:r>
          <w:t>key</w:t>
        </w:r>
        <w:proofErr w:type="gramEnd"/>
        <w:r>
          <w:t xml:space="preserve">    = "path/to/my/key"</w:t>
        </w:r>
      </w:ins>
      <w:ins w:id="525" w:author="aaa" w:date="2024-03-01T14:41:00Z">
        <w:r w:rsidR="00AB2518">
          <w:t xml:space="preserve">  “</w:t>
        </w:r>
        <w:proofErr w:type="spellStart"/>
        <w:r w:rsidR="00AB2518">
          <w:t>latha</w:t>
        </w:r>
        <w:proofErr w:type="spellEnd"/>
        <w:r w:rsidR="00AB2518">
          <w:t>/</w:t>
        </w:r>
        <w:proofErr w:type="spellStart"/>
        <w:r w:rsidR="00AB2518">
          <w:t>terraform.tfstate</w:t>
        </w:r>
      </w:ins>
      <w:proofErr w:type="spellEnd"/>
    </w:p>
    <w:p w:rsidR="0005159C" w:rsidRDefault="0005159C" w:rsidP="0005159C">
      <w:pPr>
        <w:pStyle w:val="ListParagraph"/>
        <w:tabs>
          <w:tab w:val="left" w:pos="6230"/>
        </w:tabs>
        <w:rPr>
          <w:ins w:id="526" w:author="aaa" w:date="2024-03-01T14:18:00Z"/>
        </w:rPr>
      </w:pPr>
      <w:ins w:id="527" w:author="aaa" w:date="2024-03-01T14:18:00Z">
        <w:r>
          <w:t xml:space="preserve">    </w:t>
        </w:r>
        <w:proofErr w:type="gramStart"/>
        <w:r>
          <w:t>region</w:t>
        </w:r>
        <w:proofErr w:type="gramEnd"/>
        <w:r>
          <w:t xml:space="preserve"> = "us-east-1"</w:t>
        </w:r>
      </w:ins>
    </w:p>
    <w:p w:rsidR="0005159C" w:rsidRDefault="0005159C" w:rsidP="0005159C">
      <w:pPr>
        <w:pStyle w:val="ListParagraph"/>
        <w:tabs>
          <w:tab w:val="left" w:pos="6230"/>
        </w:tabs>
        <w:rPr>
          <w:ins w:id="528" w:author="aaa" w:date="2024-03-01T14:18:00Z"/>
        </w:rPr>
      </w:pPr>
      <w:ins w:id="529" w:author="aaa" w:date="2024-03-01T14:18:00Z">
        <w:r>
          <w:t xml:space="preserve">  }</w:t>
        </w:r>
      </w:ins>
    </w:p>
    <w:p w:rsidR="0005159C" w:rsidRDefault="0005159C">
      <w:pPr>
        <w:pStyle w:val="ListParagraph"/>
        <w:tabs>
          <w:tab w:val="left" w:pos="6230"/>
        </w:tabs>
        <w:rPr>
          <w:ins w:id="530" w:author="aaa" w:date="2024-03-01T14:18:00Z"/>
        </w:rPr>
        <w:pPrChange w:id="531" w:author="aaa" w:date="2024-03-01T14:16:00Z">
          <w:pPr/>
        </w:pPrChange>
      </w:pPr>
      <w:ins w:id="532" w:author="aaa" w:date="2024-03-01T14:18:00Z">
        <w:r>
          <w:t>}</w:t>
        </w:r>
      </w:ins>
    </w:p>
    <w:p w:rsidR="0005159C" w:rsidRDefault="0005159C">
      <w:pPr>
        <w:tabs>
          <w:tab w:val="left" w:pos="6230"/>
        </w:tabs>
        <w:rPr>
          <w:ins w:id="533" w:author="aaa" w:date="2024-03-01T15:09:00Z"/>
        </w:rPr>
        <w:pPrChange w:id="534" w:author="aaa" w:date="2024-03-01T15:09:00Z">
          <w:pPr/>
        </w:pPrChange>
      </w:pPr>
    </w:p>
    <w:p w:rsidR="00E86AFE" w:rsidRDefault="00E86AFE">
      <w:pPr>
        <w:tabs>
          <w:tab w:val="left" w:pos="6230"/>
        </w:tabs>
        <w:rPr>
          <w:ins w:id="535" w:author="aaa" w:date="2024-03-01T15:10:00Z"/>
        </w:rPr>
        <w:pPrChange w:id="536" w:author="aaa" w:date="2024-03-01T15:09:00Z">
          <w:pPr/>
        </w:pPrChange>
      </w:pPr>
      <w:ins w:id="537" w:author="aaa" w:date="2024-03-01T15:09:00Z">
        <w:r w:rsidRPr="00E86AFE">
          <w:rPr>
            <w:b/>
            <w:rPrChange w:id="538" w:author="aaa" w:date="2024-03-01T15:10:00Z">
              <w:rPr/>
            </w:rPrChange>
          </w:rPr>
          <w:t xml:space="preserve">Locking mechanism in </w:t>
        </w:r>
        <w:proofErr w:type="spellStart"/>
        <w:r w:rsidRPr="00E86AFE">
          <w:rPr>
            <w:b/>
            <w:rPrChange w:id="539" w:author="aaa" w:date="2024-03-01T15:10:00Z">
              <w:rPr/>
            </w:rPrChange>
          </w:rPr>
          <w:t>terraform</w:t>
        </w:r>
        <w:proofErr w:type="spellEnd"/>
        <w:r>
          <w:t xml:space="preserve">: </w:t>
        </w:r>
      </w:ins>
    </w:p>
    <w:p w:rsidR="00E86AFE" w:rsidRDefault="00E86AFE">
      <w:pPr>
        <w:tabs>
          <w:tab w:val="left" w:pos="6230"/>
        </w:tabs>
        <w:rPr>
          <w:ins w:id="540" w:author="aaa" w:date="2024-03-01T15:14:00Z"/>
        </w:rPr>
        <w:pPrChange w:id="541" w:author="aaa" w:date="2024-03-01T15:09:00Z">
          <w:pPr/>
        </w:pPrChange>
      </w:pPr>
      <w:ins w:id="542" w:author="aaa" w:date="2024-03-01T15:12:00Z">
        <w:r>
          <w:t>It</w:t>
        </w:r>
      </w:ins>
      <w:ins w:id="543" w:author="aaa" w:date="2024-03-01T15:14:00Z">
        <w:r w:rsidR="00CF6873">
          <w:t>’</w:t>
        </w:r>
      </w:ins>
      <w:ins w:id="544" w:author="aaa" w:date="2024-03-01T15:12:00Z">
        <w:r>
          <w:t xml:space="preserve">s useful when more than one person tries to update something on the same file. So to avoid any confusion </w:t>
        </w:r>
        <w:proofErr w:type="spellStart"/>
        <w:r>
          <w:t>terraform</w:t>
        </w:r>
        <w:proofErr w:type="spellEnd"/>
        <w:r>
          <w:t xml:space="preserve"> will lock the </w:t>
        </w:r>
        <w:proofErr w:type="spellStart"/>
        <w:r>
          <w:t>statefile</w:t>
        </w:r>
        <w:proofErr w:type="spellEnd"/>
        <w:r>
          <w:t xml:space="preserve"> till the first person completes his update then the lock will be released, then next person can </w:t>
        </w:r>
      </w:ins>
      <w:ins w:id="545" w:author="aaa" w:date="2024-03-01T15:13:00Z">
        <w:r>
          <w:t>proceeds with his changes or updates.</w:t>
        </w:r>
      </w:ins>
      <w:ins w:id="546" w:author="aaa" w:date="2024-03-01T15:14:00Z">
        <w:r w:rsidR="00CF6873">
          <w:t xml:space="preserve"> </w:t>
        </w:r>
      </w:ins>
    </w:p>
    <w:p w:rsidR="00CF6873" w:rsidRDefault="00CF6873">
      <w:pPr>
        <w:tabs>
          <w:tab w:val="left" w:pos="6230"/>
        </w:tabs>
        <w:rPr>
          <w:ins w:id="547" w:author="aaa" w:date="2024-03-01T15:15:00Z"/>
        </w:rPr>
        <w:pPrChange w:id="548" w:author="aaa" w:date="2024-03-01T15:09:00Z">
          <w:pPr/>
        </w:pPrChange>
      </w:pPr>
      <w:ins w:id="549" w:author="aaa" w:date="2024-03-01T15:14:00Z">
        <w:r>
          <w:t>Only one person</w:t>
        </w:r>
      </w:ins>
      <w:ins w:id="550" w:author="aaa" w:date="2024-03-01T15:15:00Z">
        <w:r>
          <w:t xml:space="preserve"> will be able to make the changes at a time.</w:t>
        </w:r>
      </w:ins>
    </w:p>
    <w:p w:rsidR="00CF6873" w:rsidRDefault="00CF6873">
      <w:pPr>
        <w:tabs>
          <w:tab w:val="left" w:pos="6230"/>
        </w:tabs>
        <w:rPr>
          <w:ins w:id="551" w:author="aaa" w:date="2024-03-01T15:45:00Z"/>
        </w:rPr>
        <w:pPrChange w:id="552" w:author="aaa" w:date="2024-03-01T15:09:00Z">
          <w:pPr/>
        </w:pPrChange>
      </w:pPr>
      <w:proofErr w:type="spellStart"/>
      <w:ins w:id="553" w:author="aaa" w:date="2024-03-01T15:16:00Z">
        <w:r>
          <w:t>Aws</w:t>
        </w:r>
        <w:proofErr w:type="spellEnd"/>
        <w:r>
          <w:t xml:space="preserve"> has concept called dynamo </w:t>
        </w:r>
        <w:proofErr w:type="spellStart"/>
        <w:r>
          <w:t>db</w:t>
        </w:r>
        <w:proofErr w:type="spellEnd"/>
        <w:r>
          <w:t xml:space="preserve"> which is used to implement the locking mechanism.</w:t>
        </w:r>
      </w:ins>
      <w:ins w:id="554" w:author="aaa" w:date="2024-03-01T15:17:00Z">
        <w:r>
          <w:t xml:space="preserve"> For that we need to create one resource </w:t>
        </w:r>
      </w:ins>
      <w:ins w:id="555" w:author="aaa" w:date="2024-03-01T15:18:00Z">
        <w:r>
          <w:t xml:space="preserve">for dynamo </w:t>
        </w:r>
        <w:proofErr w:type="spellStart"/>
        <w:r>
          <w:t>db</w:t>
        </w:r>
        <w:proofErr w:type="spellEnd"/>
        <w:r>
          <w:t xml:space="preserve"> configuration.</w:t>
        </w:r>
      </w:ins>
    </w:p>
    <w:p w:rsidR="00B5129C" w:rsidRDefault="00B5129C">
      <w:pPr>
        <w:tabs>
          <w:tab w:val="left" w:pos="6230"/>
        </w:tabs>
        <w:rPr>
          <w:ins w:id="556" w:author="aaa" w:date="2024-03-01T15:45:00Z"/>
        </w:rPr>
        <w:pPrChange w:id="557" w:author="aaa" w:date="2024-03-01T15:09:00Z">
          <w:pPr/>
        </w:pPrChange>
      </w:pPr>
    </w:p>
    <w:p w:rsidR="00B5129C" w:rsidRPr="00B5129C" w:rsidRDefault="00B5129C">
      <w:pPr>
        <w:tabs>
          <w:tab w:val="left" w:pos="6230"/>
        </w:tabs>
        <w:rPr>
          <w:ins w:id="558" w:author="aaa" w:date="2024-03-01T14:18:00Z"/>
          <w:b/>
          <w:rPrChange w:id="559" w:author="aaa" w:date="2024-03-01T15:45:00Z">
            <w:rPr>
              <w:ins w:id="560" w:author="aaa" w:date="2024-03-01T14:18:00Z"/>
            </w:rPr>
          </w:rPrChange>
        </w:rPr>
        <w:pPrChange w:id="561" w:author="aaa" w:date="2024-03-01T15:09:00Z">
          <w:pPr/>
        </w:pPrChange>
      </w:pPr>
      <w:proofErr w:type="spellStart"/>
      <w:ins w:id="562" w:author="aaa" w:date="2024-03-01T15:45:00Z">
        <w:r w:rsidRPr="00B5129C">
          <w:rPr>
            <w:b/>
            <w:rPrChange w:id="563" w:author="aaa" w:date="2024-03-01T15:45:00Z">
              <w:rPr/>
            </w:rPrChange>
          </w:rPr>
          <w:t>Terraform</w:t>
        </w:r>
        <w:proofErr w:type="spellEnd"/>
        <w:r w:rsidRPr="00B5129C">
          <w:rPr>
            <w:b/>
            <w:rPrChange w:id="564" w:author="aaa" w:date="2024-03-01T15:45:00Z">
              <w:rPr/>
            </w:rPrChange>
          </w:rPr>
          <w:t xml:space="preserve"> </w:t>
        </w:r>
        <w:proofErr w:type="spellStart"/>
        <w:r w:rsidRPr="00B5129C">
          <w:rPr>
            <w:b/>
            <w:rPrChange w:id="565" w:author="aaa" w:date="2024-03-01T15:45:00Z">
              <w:rPr/>
            </w:rPrChange>
          </w:rPr>
          <w:t>Provisioners</w:t>
        </w:r>
        <w:proofErr w:type="spellEnd"/>
        <w:r w:rsidRPr="00B5129C">
          <w:rPr>
            <w:b/>
            <w:rPrChange w:id="566" w:author="aaa" w:date="2024-03-01T15:45:00Z">
              <w:rPr/>
            </w:rPrChange>
          </w:rPr>
          <w:t>:</w:t>
        </w:r>
      </w:ins>
    </w:p>
    <w:p w:rsidR="0005159C" w:rsidRDefault="00685159">
      <w:pPr>
        <w:tabs>
          <w:tab w:val="left" w:pos="6230"/>
        </w:tabs>
        <w:rPr>
          <w:ins w:id="567" w:author="aaa" w:date="2024-03-04T13:47:00Z"/>
          <w:i/>
        </w:rPr>
        <w:pPrChange w:id="568" w:author="aaa" w:date="2024-03-04T13:45:00Z">
          <w:pPr/>
        </w:pPrChange>
      </w:pPr>
      <w:r w:rsidRPr="00685159">
        <w:rPr>
          <w:i/>
          <w:rPrChange w:id="569" w:author="aaa" w:date="2024-03-04T13:46:00Z">
            <w:rPr/>
          </w:rPrChange>
        </w:rPr>
        <w:t>Ingress</w:t>
      </w:r>
      <w:del w:id="570" w:author="aaa" w:date="2024-03-04T13:46:00Z">
        <w:r w:rsidRPr="00685159" w:rsidDel="00685159">
          <w:rPr>
            <w:i/>
            <w:rPrChange w:id="571" w:author="aaa" w:date="2024-03-04T13:46:00Z">
              <w:rPr/>
            </w:rPrChange>
          </w:rPr>
          <w:delText>-</w:delText>
        </w:r>
      </w:del>
      <w:ins w:id="572" w:author="aaa" w:date="2024-03-04T13:46:00Z">
        <w:r w:rsidRPr="00685159">
          <w:rPr>
            <w:i/>
            <w:rPrChange w:id="573" w:author="aaa" w:date="2024-03-04T13:46:00Z">
              <w:rPr/>
            </w:rPrChange>
          </w:rPr>
          <w:t xml:space="preserve">- </w:t>
        </w:r>
      </w:ins>
      <w:ins w:id="574" w:author="aaa" w:date="2024-03-04T13:45:00Z">
        <w:r w:rsidRPr="00685159">
          <w:rPr>
            <w:i/>
            <w:rPrChange w:id="575" w:author="aaa" w:date="2024-03-04T13:46:00Z">
              <w:rPr/>
            </w:rPrChange>
          </w:rPr>
          <w:t>inbound,</w:t>
        </w:r>
      </w:ins>
      <w:ins w:id="576" w:author="aaa" w:date="2024-03-04T13:46:00Z">
        <w:r w:rsidRPr="00685159">
          <w:rPr>
            <w:i/>
            <w:rPrChange w:id="577" w:author="aaa" w:date="2024-03-04T13:46:00Z">
              <w:rPr/>
            </w:rPrChange>
          </w:rPr>
          <w:t xml:space="preserve"> egress- outbound</w:t>
        </w:r>
      </w:ins>
    </w:p>
    <w:p w:rsidR="00685159" w:rsidRDefault="00685159">
      <w:pPr>
        <w:tabs>
          <w:tab w:val="left" w:pos="6230"/>
        </w:tabs>
        <w:rPr>
          <w:ins w:id="578" w:author="aaa" w:date="2024-03-04T16:32:00Z"/>
        </w:rPr>
        <w:pPrChange w:id="579" w:author="aaa" w:date="2024-03-04T13:45:00Z">
          <w:pPr/>
        </w:pPrChange>
      </w:pPr>
      <w:ins w:id="580" w:author="aaa" w:date="2024-03-04T13:47:00Z">
        <w:r>
          <w:t xml:space="preserve">Using </w:t>
        </w:r>
        <w:proofErr w:type="spellStart"/>
        <w:r>
          <w:t>provisioners</w:t>
        </w:r>
        <w:proofErr w:type="spellEnd"/>
        <w:r>
          <w:t xml:space="preserve"> we can deploy app</w:t>
        </w:r>
      </w:ins>
      <w:ins w:id="581" w:author="aaa" w:date="2024-03-04T16:32:00Z">
        <w:r w:rsidR="00503164">
          <w:t xml:space="preserve">lications in server/instance. There are 3 types of </w:t>
        </w:r>
        <w:proofErr w:type="spellStart"/>
        <w:r w:rsidR="00503164">
          <w:t>provisioners</w:t>
        </w:r>
        <w:proofErr w:type="spellEnd"/>
        <w:r w:rsidR="00503164">
          <w:t xml:space="preserve"> available.</w:t>
        </w:r>
      </w:ins>
    </w:p>
    <w:p w:rsidR="00503164" w:rsidRDefault="00503164">
      <w:pPr>
        <w:pStyle w:val="ListParagraph"/>
        <w:numPr>
          <w:ilvl w:val="0"/>
          <w:numId w:val="8"/>
        </w:numPr>
        <w:tabs>
          <w:tab w:val="left" w:pos="6230"/>
        </w:tabs>
        <w:rPr>
          <w:ins w:id="582" w:author="aaa" w:date="2024-03-04T16:32:00Z"/>
        </w:rPr>
        <w:pPrChange w:id="583" w:author="aaa" w:date="2024-03-04T16:32:00Z">
          <w:pPr/>
        </w:pPrChange>
      </w:pPr>
      <w:ins w:id="584" w:author="aaa" w:date="2024-03-04T16:32:00Z">
        <w:r>
          <w:t>File</w:t>
        </w:r>
      </w:ins>
    </w:p>
    <w:p w:rsidR="00503164" w:rsidRDefault="00503164">
      <w:pPr>
        <w:pStyle w:val="ListParagraph"/>
        <w:numPr>
          <w:ilvl w:val="0"/>
          <w:numId w:val="8"/>
        </w:numPr>
        <w:tabs>
          <w:tab w:val="left" w:pos="6230"/>
        </w:tabs>
        <w:rPr>
          <w:ins w:id="585" w:author="aaa" w:date="2024-03-04T16:32:00Z"/>
        </w:rPr>
        <w:pPrChange w:id="586" w:author="aaa" w:date="2024-03-04T16:32:00Z">
          <w:pPr/>
        </w:pPrChange>
      </w:pPr>
      <w:ins w:id="587" w:author="aaa" w:date="2024-03-04T16:32:00Z">
        <w:r>
          <w:t>Local-exec</w:t>
        </w:r>
      </w:ins>
    </w:p>
    <w:p w:rsidR="00503164" w:rsidRDefault="00503164">
      <w:pPr>
        <w:pStyle w:val="ListParagraph"/>
        <w:numPr>
          <w:ilvl w:val="0"/>
          <w:numId w:val="8"/>
        </w:numPr>
        <w:tabs>
          <w:tab w:val="left" w:pos="6230"/>
        </w:tabs>
        <w:rPr>
          <w:ins w:id="588" w:author="aaa" w:date="2024-03-04T19:30:00Z"/>
        </w:rPr>
        <w:pPrChange w:id="589" w:author="aaa" w:date="2024-03-04T16:32:00Z">
          <w:pPr/>
        </w:pPrChange>
      </w:pPr>
      <w:ins w:id="590" w:author="aaa" w:date="2024-03-04T16:32:00Z">
        <w:r>
          <w:t>Remote-exec</w:t>
        </w:r>
      </w:ins>
    </w:p>
    <w:p w:rsidR="001A0CDF" w:rsidRDefault="001A0CDF">
      <w:pPr>
        <w:tabs>
          <w:tab w:val="left" w:pos="6230"/>
        </w:tabs>
        <w:rPr>
          <w:ins w:id="591" w:author="aaa" w:date="2024-03-04T19:34:00Z"/>
        </w:rPr>
        <w:pPrChange w:id="592" w:author="aaa" w:date="2024-03-04T19:30:00Z">
          <w:pPr/>
        </w:pPrChange>
      </w:pPr>
      <w:ins w:id="593" w:author="aaa" w:date="2024-03-04T19:30:00Z">
        <w:r>
          <w:t xml:space="preserve">Are resources or concept in </w:t>
        </w:r>
        <w:proofErr w:type="spellStart"/>
        <w:r>
          <w:t>terraform</w:t>
        </w:r>
        <w:proofErr w:type="spellEnd"/>
        <w:r>
          <w:t xml:space="preserve"> lets us to </w:t>
        </w:r>
      </w:ins>
      <w:ins w:id="594" w:author="aaa" w:date="2024-03-04T19:33:00Z">
        <w:r>
          <w:t>copy or execute the code</w:t>
        </w:r>
      </w:ins>
      <w:ins w:id="595" w:author="aaa" w:date="2024-03-04T23:09:00Z">
        <w:r w:rsidR="00FB02E0">
          <w:t>/or something</w:t>
        </w:r>
      </w:ins>
      <w:ins w:id="596" w:author="aaa" w:date="2024-03-04T19:33:00Z">
        <w:r>
          <w:t xml:space="preserve"> during the creation or deletion.</w:t>
        </w:r>
      </w:ins>
    </w:p>
    <w:p w:rsidR="001A0CDF" w:rsidRDefault="00FB02E0">
      <w:pPr>
        <w:tabs>
          <w:tab w:val="left" w:pos="6230"/>
        </w:tabs>
        <w:rPr>
          <w:ins w:id="597" w:author="aaa" w:date="2024-03-04T23:15:00Z"/>
        </w:rPr>
        <w:pPrChange w:id="598" w:author="aaa" w:date="2024-03-04T19:30:00Z">
          <w:pPr/>
        </w:pPrChange>
      </w:pPr>
      <w:ins w:id="599" w:author="aaa" w:date="2024-03-04T23:10:00Z">
        <w:r>
          <w:t xml:space="preserve">By default, </w:t>
        </w:r>
        <w:proofErr w:type="spellStart"/>
        <w:r>
          <w:t>provisioner</w:t>
        </w:r>
        <w:proofErr w:type="spellEnd"/>
        <w:r>
          <w:t xml:space="preserve"> will run at the time of creation if we are not mentioning anything particularly. </w:t>
        </w:r>
      </w:ins>
      <w:ins w:id="600" w:author="aaa" w:date="2024-03-04T19:34:00Z">
        <w:r w:rsidR="001A0CDF">
          <w:t xml:space="preserve">Under the provider block we can provide when the </w:t>
        </w:r>
        <w:proofErr w:type="spellStart"/>
        <w:r w:rsidR="001A0CDF">
          <w:t>provisioner</w:t>
        </w:r>
        <w:proofErr w:type="spellEnd"/>
        <w:r w:rsidR="001A0CDF">
          <w:t xml:space="preserve"> should run. </w:t>
        </w:r>
      </w:ins>
    </w:p>
    <w:p w:rsidR="00FB02E0" w:rsidRDefault="00FB02E0">
      <w:pPr>
        <w:tabs>
          <w:tab w:val="left" w:pos="6230"/>
        </w:tabs>
        <w:rPr>
          <w:ins w:id="601" w:author="aaa" w:date="2024-03-04T23:16:00Z"/>
        </w:rPr>
        <w:pPrChange w:id="602" w:author="aaa" w:date="2024-03-04T19:30:00Z">
          <w:pPr/>
        </w:pPrChange>
      </w:pPr>
      <w:ins w:id="603" w:author="aaa" w:date="2024-03-04T23:15:00Z">
        <w:r>
          <w:t xml:space="preserve">In </w:t>
        </w:r>
        <w:proofErr w:type="spellStart"/>
        <w:r>
          <w:t>terraform</w:t>
        </w:r>
        <w:proofErr w:type="spellEnd"/>
        <w:r>
          <w:t xml:space="preserve">, without </w:t>
        </w:r>
        <w:proofErr w:type="spellStart"/>
        <w:r>
          <w:t>provisioners</w:t>
        </w:r>
        <w:proofErr w:type="spellEnd"/>
        <w:r>
          <w:t xml:space="preserve"> we cannot install/ run anything on EC2 instance. We </w:t>
        </w:r>
      </w:ins>
      <w:ins w:id="604" w:author="aaa" w:date="2024-03-04T23:16:00Z">
        <w:r>
          <w:t>can</w:t>
        </w:r>
      </w:ins>
      <w:ins w:id="605" w:author="aaa" w:date="2024-03-04T23:20:00Z">
        <w:r>
          <w:t xml:space="preserve"> connect instance</w:t>
        </w:r>
      </w:ins>
      <w:ins w:id="606" w:author="aaa" w:date="2024-03-04T23:16:00Z">
        <w:r>
          <w:t xml:space="preserve"> use </w:t>
        </w:r>
        <w:proofErr w:type="gramStart"/>
        <w:r>
          <w:t xml:space="preserve">either </w:t>
        </w:r>
        <w:proofErr w:type="spellStart"/>
        <w:r>
          <w:t>Ansible</w:t>
        </w:r>
        <w:proofErr w:type="spellEnd"/>
        <w:r>
          <w:t>, shell and</w:t>
        </w:r>
        <w:proofErr w:type="gramEnd"/>
        <w:r>
          <w:t xml:space="preserve"> other options to do it which is critical/ tough compared to </w:t>
        </w:r>
        <w:proofErr w:type="spellStart"/>
        <w:r>
          <w:t>provisioners</w:t>
        </w:r>
        <w:proofErr w:type="spellEnd"/>
        <w:r>
          <w:t xml:space="preserve">. </w:t>
        </w:r>
      </w:ins>
    </w:p>
    <w:p w:rsidR="00FB02E0" w:rsidRDefault="00FB02E0">
      <w:pPr>
        <w:tabs>
          <w:tab w:val="left" w:pos="6230"/>
        </w:tabs>
        <w:rPr>
          <w:ins w:id="607" w:author="aaa" w:date="2024-03-04T23:17:00Z"/>
        </w:rPr>
        <w:pPrChange w:id="608" w:author="aaa" w:date="2024-03-04T19:30:00Z">
          <w:pPr/>
        </w:pPrChange>
      </w:pPr>
      <w:ins w:id="609" w:author="aaa" w:date="2024-03-04T23:17:00Z">
        <w:r>
          <w:t xml:space="preserve">To overcome this, </w:t>
        </w:r>
        <w:proofErr w:type="spellStart"/>
        <w:r>
          <w:t>provisioners</w:t>
        </w:r>
        <w:proofErr w:type="spellEnd"/>
        <w:r>
          <w:t xml:space="preserve"> provides two types which is remote-exec and local-exec.</w:t>
        </w:r>
      </w:ins>
    </w:p>
    <w:p w:rsidR="00FB02E0" w:rsidRDefault="00FB02E0">
      <w:pPr>
        <w:tabs>
          <w:tab w:val="left" w:pos="6230"/>
        </w:tabs>
        <w:rPr>
          <w:ins w:id="610" w:author="aaa" w:date="2024-03-04T23:18:00Z"/>
        </w:rPr>
        <w:pPrChange w:id="611" w:author="aaa" w:date="2024-03-04T19:30:00Z">
          <w:pPr/>
        </w:pPrChange>
      </w:pPr>
      <w:ins w:id="612" w:author="aaa" w:date="2024-03-04T23:18:00Z">
        <w:r>
          <w:t>Remote-exec</w:t>
        </w:r>
        <w:r>
          <w:sym w:font="Wingdings" w:char="F0E0"/>
        </w:r>
        <w:r>
          <w:t xml:space="preserve"> at the time of ec2 instance creation we can connect to instance and run any shell command to </w:t>
        </w:r>
        <w:proofErr w:type="spellStart"/>
        <w:r>
          <w:t>perfom</w:t>
        </w:r>
        <w:proofErr w:type="spellEnd"/>
        <w:r>
          <w:t xml:space="preserve"> any task.</w:t>
        </w:r>
      </w:ins>
    </w:p>
    <w:p w:rsidR="00FB02E0" w:rsidRDefault="00FB02E0">
      <w:pPr>
        <w:tabs>
          <w:tab w:val="left" w:pos="6230"/>
        </w:tabs>
        <w:rPr>
          <w:ins w:id="613" w:author="aaa" w:date="2024-03-04T23:27:00Z"/>
        </w:rPr>
        <w:pPrChange w:id="614" w:author="aaa" w:date="2024-03-04T19:30:00Z">
          <w:pPr/>
        </w:pPrChange>
      </w:pPr>
      <w:ins w:id="615" w:author="aaa" w:date="2024-03-04T23:24:00Z">
        <w:r>
          <w:t>Local-exec</w:t>
        </w:r>
        <w:r>
          <w:sym w:font="Wingdings" w:char="F0E0"/>
        </w:r>
        <w:r>
          <w:t xml:space="preserve"> terminal is capable of showing only limited lines of output files to the users. But when we use local-exec </w:t>
        </w:r>
        <w:proofErr w:type="spellStart"/>
        <w:r>
          <w:t>terraform</w:t>
        </w:r>
        <w:proofErr w:type="spellEnd"/>
        <w:r>
          <w:t xml:space="preserve"> will create one </w:t>
        </w:r>
      </w:ins>
      <w:ins w:id="616" w:author="aaa" w:date="2024-03-04T23:25:00Z">
        <w:r>
          <w:t>separate</w:t>
        </w:r>
      </w:ins>
      <w:ins w:id="617" w:author="aaa" w:date="2024-03-04T23:24:00Z">
        <w:r>
          <w:t xml:space="preserve"> </w:t>
        </w:r>
      </w:ins>
      <w:ins w:id="618" w:author="aaa" w:date="2024-03-04T23:25:00Z">
        <w:r>
          <w:t xml:space="preserve">file where all the output info will be stored inside that. </w:t>
        </w:r>
      </w:ins>
    </w:p>
    <w:p w:rsidR="00FB02E0" w:rsidRDefault="00FB02E0">
      <w:pPr>
        <w:tabs>
          <w:tab w:val="left" w:pos="6230"/>
        </w:tabs>
        <w:rPr>
          <w:ins w:id="619" w:author="aaa" w:date="2024-03-04T23:34:00Z"/>
        </w:rPr>
        <w:pPrChange w:id="620" w:author="aaa" w:date="2024-03-04T19:30:00Z">
          <w:pPr/>
        </w:pPrChange>
      </w:pPr>
      <w:ins w:id="621" w:author="aaa" w:date="2024-03-04T23:27:00Z">
        <w:r>
          <w:t xml:space="preserve">There is one another type called as file </w:t>
        </w:r>
        <w:proofErr w:type="spellStart"/>
        <w:r>
          <w:t>provisioners</w:t>
        </w:r>
      </w:ins>
      <w:proofErr w:type="spellEnd"/>
      <w:ins w:id="622" w:author="aaa" w:date="2024-03-04T23:29:00Z">
        <w:r w:rsidR="00F443DC">
          <w:t xml:space="preserve"> which is used for copying any files </w:t>
        </w:r>
      </w:ins>
      <w:ins w:id="623" w:author="aaa" w:date="2024-03-04T23:30:00Z">
        <w:r w:rsidR="00F443DC">
          <w:t>from our local.</w:t>
        </w:r>
      </w:ins>
    </w:p>
    <w:p w:rsidR="00F443DC" w:rsidRDefault="00F443DC">
      <w:pPr>
        <w:tabs>
          <w:tab w:val="left" w:pos="6230"/>
        </w:tabs>
        <w:rPr>
          <w:ins w:id="624" w:author="aaa" w:date="2024-03-04T23:38:00Z"/>
        </w:rPr>
        <w:pPrChange w:id="625" w:author="aaa" w:date="2024-03-04T19:30:00Z">
          <w:pPr/>
        </w:pPrChange>
      </w:pPr>
      <w:ins w:id="626" w:author="aaa" w:date="2024-03-04T23:34:00Z">
        <w:r>
          <w:t xml:space="preserve">We can refer the link for writing any </w:t>
        </w:r>
        <w:proofErr w:type="spellStart"/>
        <w:r>
          <w:t>provisioners</w:t>
        </w:r>
        <w:proofErr w:type="spellEnd"/>
        <w:r>
          <w:t>.</w:t>
        </w:r>
      </w:ins>
      <w:ins w:id="627" w:author="aaa" w:date="2024-03-04T23:36:00Z">
        <w:r w:rsidRPr="00F443DC">
          <w:t xml:space="preserve"> </w:t>
        </w:r>
        <w:r>
          <w:fldChar w:fldCharType="begin"/>
        </w:r>
        <w:r>
          <w:instrText xml:space="preserve"> HYPERLINK "https://developer.hashicorp.com/terraform/language/resources/provisioners/remote-exec" </w:instrText>
        </w:r>
        <w:r>
          <w:fldChar w:fldCharType="separate"/>
        </w:r>
        <w:proofErr w:type="spellStart"/>
        <w:r>
          <w:rPr>
            <w:rStyle w:val="Hyperlink"/>
          </w:rPr>
          <w:t>Provisioner</w:t>
        </w:r>
        <w:proofErr w:type="spellEnd"/>
        <w:r>
          <w:rPr>
            <w:rStyle w:val="Hyperlink"/>
          </w:rPr>
          <w:t xml:space="preserve">: remote-exec | </w:t>
        </w:r>
        <w:proofErr w:type="spellStart"/>
        <w:r>
          <w:rPr>
            <w:rStyle w:val="Hyperlink"/>
          </w:rPr>
          <w:t>Terraform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HashiCorp</w:t>
        </w:r>
        <w:proofErr w:type="spellEnd"/>
        <w:r>
          <w:rPr>
            <w:rStyle w:val="Hyperlink"/>
          </w:rPr>
          <w:t xml:space="preserve"> Developer</w:t>
        </w:r>
        <w:r>
          <w:fldChar w:fldCharType="end"/>
        </w:r>
      </w:ins>
    </w:p>
    <w:p w:rsidR="00F443DC" w:rsidRDefault="00F443DC">
      <w:pPr>
        <w:tabs>
          <w:tab w:val="left" w:pos="6230"/>
        </w:tabs>
        <w:rPr>
          <w:ins w:id="628" w:author="aaa" w:date="2024-03-04T23:48:00Z"/>
          <w:b/>
        </w:rPr>
        <w:pPrChange w:id="629" w:author="aaa" w:date="2024-03-04T19:30:00Z">
          <w:pPr/>
        </w:pPrChange>
      </w:pPr>
      <w:proofErr w:type="spellStart"/>
      <w:ins w:id="630" w:author="aaa" w:date="2024-03-04T23:38:00Z">
        <w:r w:rsidRPr="00F443DC">
          <w:rPr>
            <w:b/>
            <w:rPrChange w:id="631" w:author="aaa" w:date="2024-03-04T23:38:00Z">
              <w:rPr/>
            </w:rPrChange>
          </w:rPr>
          <w:t>Terraform</w:t>
        </w:r>
        <w:proofErr w:type="spellEnd"/>
        <w:r w:rsidRPr="00F443DC">
          <w:rPr>
            <w:b/>
            <w:rPrChange w:id="632" w:author="aaa" w:date="2024-03-04T23:38:00Z">
              <w:rPr/>
            </w:rPrChange>
          </w:rPr>
          <w:t xml:space="preserve"> workspaces:</w:t>
        </w:r>
      </w:ins>
    </w:p>
    <w:p w:rsidR="00F45683" w:rsidRDefault="00F45683">
      <w:pPr>
        <w:tabs>
          <w:tab w:val="left" w:pos="6230"/>
        </w:tabs>
        <w:rPr>
          <w:ins w:id="633" w:author="aaa" w:date="2024-03-04T23:49:00Z"/>
        </w:rPr>
        <w:pPrChange w:id="634" w:author="aaa" w:date="2024-03-04T19:30:00Z">
          <w:pPr/>
        </w:pPrChange>
      </w:pPr>
      <w:ins w:id="635" w:author="aaa" w:date="2024-03-04T23:48:00Z">
        <w:r w:rsidRPr="00F45683">
          <w:rPr>
            <w:rPrChange w:id="636" w:author="aaa" w:date="2024-03-04T23:49:00Z">
              <w:rPr>
                <w:b/>
              </w:rPr>
            </w:rPrChange>
          </w:rPr>
          <w:t xml:space="preserve">Scenario why </w:t>
        </w:r>
        <w:proofErr w:type="spellStart"/>
        <w:r w:rsidRPr="00F45683">
          <w:rPr>
            <w:rPrChange w:id="637" w:author="aaa" w:date="2024-03-04T23:49:00Z">
              <w:rPr>
                <w:b/>
              </w:rPr>
            </w:rPrChange>
          </w:rPr>
          <w:t>terraform</w:t>
        </w:r>
        <w:proofErr w:type="spellEnd"/>
        <w:r w:rsidRPr="00F45683">
          <w:rPr>
            <w:rPrChange w:id="638" w:author="aaa" w:date="2024-03-04T23:49:00Z">
              <w:rPr>
                <w:b/>
              </w:rPr>
            </w:rPrChange>
          </w:rPr>
          <w:t xml:space="preserve"> workspaces?</w:t>
        </w:r>
      </w:ins>
      <w:ins w:id="639" w:author="aaa" w:date="2024-03-04T23:49:00Z">
        <w:r>
          <w:t xml:space="preserve"> Xyz team comes with a request for creating ec2 and s3 bucket for their project in </w:t>
        </w:r>
        <w:proofErr w:type="spellStart"/>
        <w:r>
          <w:t>dev</w:t>
        </w:r>
        <w:proofErr w:type="spellEnd"/>
        <w:r>
          <w:t xml:space="preserve"> environment. </w:t>
        </w:r>
      </w:ins>
    </w:p>
    <w:p w:rsidR="00F45683" w:rsidRDefault="00F45683">
      <w:pPr>
        <w:tabs>
          <w:tab w:val="left" w:pos="6230"/>
        </w:tabs>
        <w:rPr>
          <w:ins w:id="640" w:author="aaa" w:date="2024-03-04T23:54:00Z"/>
        </w:rPr>
        <w:pPrChange w:id="641" w:author="aaa" w:date="2024-03-04T19:30:00Z">
          <w:pPr/>
        </w:pPrChange>
      </w:pPr>
      <w:ins w:id="642" w:author="aaa" w:date="2024-03-04T23:50:00Z">
        <w:r>
          <w:t xml:space="preserve">So </w:t>
        </w:r>
        <w:proofErr w:type="spellStart"/>
        <w:r>
          <w:t>devops</w:t>
        </w:r>
        <w:proofErr w:type="spellEnd"/>
        <w:r>
          <w:t xml:space="preserve"> team created a module and gave readme file to the developers, using that file anyone can create the resources. But it </w:t>
        </w:r>
        <w:proofErr w:type="spellStart"/>
        <w:proofErr w:type="gramStart"/>
        <w:r>
          <w:t>cant</w:t>
        </w:r>
        <w:proofErr w:type="spellEnd"/>
        <w:proofErr w:type="gramEnd"/>
        <w:r>
          <w:t xml:space="preserve"> be used for different environments like staging, </w:t>
        </w:r>
        <w:proofErr w:type="spellStart"/>
        <w:r>
          <w:t>preprod</w:t>
        </w:r>
        <w:proofErr w:type="spellEnd"/>
        <w:r>
          <w:t xml:space="preserve"> and </w:t>
        </w:r>
        <w:proofErr w:type="spellStart"/>
        <w:r>
          <w:t>etc</w:t>
        </w:r>
        <w:proofErr w:type="spellEnd"/>
        <w:r>
          <w:t xml:space="preserve"> as the </w:t>
        </w:r>
        <w:proofErr w:type="spellStart"/>
        <w:r>
          <w:t>statefile</w:t>
        </w:r>
        <w:proofErr w:type="spellEnd"/>
        <w:r>
          <w:t xml:space="preserve"> will get confused and </w:t>
        </w:r>
      </w:ins>
      <w:ins w:id="643" w:author="aaa" w:date="2024-03-04T23:53:00Z">
        <w:r>
          <w:t xml:space="preserve">it will only </w:t>
        </w:r>
        <w:proofErr w:type="spellStart"/>
        <w:r w:rsidR="00C42EA8">
          <w:t>overriden</w:t>
        </w:r>
        <w:proofErr w:type="spellEnd"/>
        <w:r>
          <w:t xml:space="preserve"> the file with recent changes. </w:t>
        </w:r>
      </w:ins>
    </w:p>
    <w:p w:rsidR="00C42EA8" w:rsidRDefault="00C42EA8">
      <w:pPr>
        <w:tabs>
          <w:tab w:val="left" w:pos="6230"/>
        </w:tabs>
        <w:rPr>
          <w:ins w:id="644" w:author="aaa" w:date="2024-03-05T15:59:00Z"/>
        </w:rPr>
        <w:pPrChange w:id="645" w:author="aaa" w:date="2024-03-04T19:30:00Z">
          <w:pPr/>
        </w:pPrChange>
      </w:pPr>
      <w:ins w:id="646" w:author="aaa" w:date="2024-03-04T23:54:00Z">
        <w:r>
          <w:t xml:space="preserve">To overcome this </w:t>
        </w:r>
        <w:proofErr w:type="spellStart"/>
        <w:r>
          <w:t>terraform</w:t>
        </w:r>
        <w:proofErr w:type="spellEnd"/>
        <w:r>
          <w:t xml:space="preserve"> introduces workspaces which will maintain one single </w:t>
        </w:r>
        <w:proofErr w:type="spellStart"/>
        <w:r>
          <w:t>statefile</w:t>
        </w:r>
      </w:ins>
      <w:proofErr w:type="spellEnd"/>
      <w:ins w:id="647" w:author="aaa" w:date="2024-03-05T00:00:00Z">
        <w:r w:rsidR="004B6BFF">
          <w:t xml:space="preserve"> inside one </w:t>
        </w:r>
        <w:proofErr w:type="spellStart"/>
        <w:r w:rsidR="004B6BFF">
          <w:t>folder</w:t>
        </w:r>
      </w:ins>
      <w:ins w:id="648" w:author="aaa" w:date="2024-03-04T23:54:00Z">
        <w:r w:rsidR="00DD516F">
          <w:t>.</w:t>
        </w:r>
      </w:ins>
      <w:ins w:id="649" w:author="aaa" w:date="2024-03-05T00:00:00Z">
        <w:r w:rsidR="004B6BFF">
          <w:t>for</w:t>
        </w:r>
        <w:proofErr w:type="spellEnd"/>
        <w:r w:rsidR="004B6BFF">
          <w:t xml:space="preserve"> each environment one folder will be created along with the </w:t>
        </w:r>
        <w:proofErr w:type="spellStart"/>
        <w:r w:rsidR="004B6BFF">
          <w:t>statefile</w:t>
        </w:r>
        <w:proofErr w:type="spellEnd"/>
        <w:r w:rsidR="004B6BFF">
          <w:t xml:space="preserve"> within it.</w:t>
        </w:r>
      </w:ins>
    </w:p>
    <w:p w:rsidR="00DD516F" w:rsidRDefault="00DD516F">
      <w:pPr>
        <w:tabs>
          <w:tab w:val="left" w:pos="6230"/>
        </w:tabs>
        <w:rPr>
          <w:ins w:id="650" w:author="aaa" w:date="2024-03-05T16:00:00Z"/>
        </w:rPr>
        <w:pPrChange w:id="651" w:author="aaa" w:date="2024-03-04T19:30:00Z">
          <w:pPr/>
        </w:pPrChange>
      </w:pPr>
      <w:ins w:id="652" w:author="aaa" w:date="2024-03-05T15:59:00Z">
        <w:r>
          <w:t xml:space="preserve">To create a workspace- </w:t>
        </w:r>
        <w:proofErr w:type="spellStart"/>
        <w:r>
          <w:t>terraform</w:t>
        </w:r>
        <w:proofErr w:type="spellEnd"/>
        <w:r>
          <w:t xml:space="preserve"> workspace new </w:t>
        </w:r>
        <w:proofErr w:type="spellStart"/>
        <w:r>
          <w:t>dev</w:t>
        </w:r>
        <w:proofErr w:type="spellEnd"/>
        <w:r>
          <w:t>/stage/etc</w:t>
        </w:r>
      </w:ins>
      <w:ins w:id="653" w:author="aaa" w:date="2024-03-05T16:00:00Z">
        <w:r>
          <w:t>…</w:t>
        </w:r>
      </w:ins>
    </w:p>
    <w:p w:rsidR="00DD516F" w:rsidRDefault="00DD516F">
      <w:pPr>
        <w:tabs>
          <w:tab w:val="left" w:pos="6230"/>
        </w:tabs>
        <w:rPr>
          <w:ins w:id="654" w:author="aaa" w:date="2024-03-05T16:00:00Z"/>
        </w:rPr>
        <w:pPrChange w:id="655" w:author="aaa" w:date="2024-03-04T19:30:00Z">
          <w:pPr/>
        </w:pPrChange>
      </w:pPr>
      <w:ins w:id="656" w:author="aaa" w:date="2024-03-05T16:00:00Z">
        <w:r>
          <w:t xml:space="preserve">To switch between the environments- </w:t>
        </w:r>
        <w:proofErr w:type="spellStart"/>
        <w:r>
          <w:t>terraform</w:t>
        </w:r>
        <w:proofErr w:type="spellEnd"/>
        <w:r>
          <w:t xml:space="preserve"> workspace select </w:t>
        </w:r>
        <w:proofErr w:type="spellStart"/>
        <w:r>
          <w:t>dev</w:t>
        </w:r>
        <w:proofErr w:type="spellEnd"/>
        <w:r>
          <w:t>/stage/etc…</w:t>
        </w:r>
      </w:ins>
    </w:p>
    <w:p w:rsidR="00DD516F" w:rsidRDefault="00DD516F">
      <w:pPr>
        <w:tabs>
          <w:tab w:val="left" w:pos="6230"/>
        </w:tabs>
        <w:rPr>
          <w:ins w:id="657" w:author="aaa" w:date="2024-03-05T16:11:00Z"/>
        </w:rPr>
        <w:pPrChange w:id="658" w:author="aaa" w:date="2024-03-04T19:30:00Z">
          <w:pPr/>
        </w:pPrChange>
      </w:pPr>
      <w:ins w:id="659" w:author="aaa" w:date="2024-03-05T16:01:00Z">
        <w:r>
          <w:t xml:space="preserve">Whenever we use the workspace </w:t>
        </w:r>
      </w:ins>
      <w:ins w:id="660" w:author="aaa" w:date="2024-03-05T16:02:00Z">
        <w:r>
          <w:t xml:space="preserve">for different environment, different </w:t>
        </w:r>
        <w:proofErr w:type="spellStart"/>
        <w:r>
          <w:t>statefile</w:t>
        </w:r>
        <w:proofErr w:type="spellEnd"/>
        <w:r>
          <w:t xml:space="preserve"> will be created under each environment</w:t>
        </w:r>
      </w:ins>
      <w:ins w:id="661" w:author="aaa" w:date="2024-03-05T16:11:00Z">
        <w:r>
          <w:t>.</w:t>
        </w:r>
      </w:ins>
    </w:p>
    <w:p w:rsidR="00DD516F" w:rsidRDefault="00DD516F">
      <w:pPr>
        <w:tabs>
          <w:tab w:val="left" w:pos="6230"/>
        </w:tabs>
        <w:rPr>
          <w:ins w:id="662" w:author="aaa" w:date="2024-03-05T16:12:00Z"/>
        </w:rPr>
        <w:pPrChange w:id="663" w:author="aaa" w:date="2024-03-04T19:30:00Z">
          <w:pPr/>
        </w:pPrChange>
      </w:pPr>
      <w:ins w:id="664" w:author="aaa" w:date="2024-03-05T16:11:00Z">
        <w:r>
          <w:t xml:space="preserve">Instead of changing the </w:t>
        </w:r>
        <w:proofErr w:type="spellStart"/>
        <w:r>
          <w:t>terraform.tfvars</w:t>
        </w:r>
        <w:proofErr w:type="spellEnd"/>
        <w:r>
          <w:t xml:space="preserve"> file, we can write </w:t>
        </w:r>
      </w:ins>
      <w:ins w:id="665" w:author="aaa" w:date="2024-03-05T16:12:00Z">
        <w:r>
          <w:t>different .</w:t>
        </w:r>
        <w:proofErr w:type="spellStart"/>
        <w:r>
          <w:t>tfvars</w:t>
        </w:r>
        <w:proofErr w:type="spellEnd"/>
        <w:r>
          <w:t xml:space="preserve"> file for each environment like </w:t>
        </w:r>
        <w:proofErr w:type="spellStart"/>
        <w:r>
          <w:t>dev.tfvars</w:t>
        </w:r>
        <w:proofErr w:type="spellEnd"/>
        <w:r>
          <w:t xml:space="preserve">, </w:t>
        </w:r>
        <w:proofErr w:type="spellStart"/>
        <w:r>
          <w:t>stage.tfvars</w:t>
        </w:r>
        <w:proofErr w:type="spellEnd"/>
        <w:r>
          <w:t>, etc…</w:t>
        </w:r>
      </w:ins>
    </w:p>
    <w:p w:rsidR="00DD516F" w:rsidRDefault="00DD516F">
      <w:pPr>
        <w:tabs>
          <w:tab w:val="left" w:pos="6230"/>
        </w:tabs>
        <w:rPr>
          <w:ins w:id="666" w:author="aaa" w:date="2024-03-05T16:15:00Z"/>
        </w:rPr>
        <w:pPrChange w:id="667" w:author="aaa" w:date="2024-03-04T19:30:00Z">
          <w:pPr/>
        </w:pPrChange>
      </w:pPr>
      <w:ins w:id="668" w:author="aaa" w:date="2024-03-05T16:12:00Z">
        <w:r>
          <w:t xml:space="preserve">While running </w:t>
        </w:r>
      </w:ins>
      <w:proofErr w:type="spellStart"/>
      <w:ins w:id="669" w:author="aaa" w:date="2024-03-05T16:13:00Z">
        <w:r>
          <w:t>terraform</w:t>
        </w:r>
        <w:proofErr w:type="spellEnd"/>
        <w:r>
          <w:t xml:space="preserve"> apply just mention </w:t>
        </w:r>
        <w:proofErr w:type="spellStart"/>
        <w:r>
          <w:t>terraform</w:t>
        </w:r>
        <w:proofErr w:type="spellEnd"/>
        <w:r>
          <w:t xml:space="preserve"> apply –</w:t>
        </w:r>
        <w:proofErr w:type="spellStart"/>
        <w:r>
          <w:t>var</w:t>
        </w:r>
        <w:proofErr w:type="spellEnd"/>
        <w:r>
          <w:t>-file=</w:t>
        </w:r>
        <w:proofErr w:type="spellStart"/>
        <w:r>
          <w:t>dev.tfvars</w:t>
        </w:r>
      </w:ins>
      <w:proofErr w:type="spellEnd"/>
    </w:p>
    <w:p w:rsidR="00DD516F" w:rsidRDefault="000318CC">
      <w:pPr>
        <w:tabs>
          <w:tab w:val="left" w:pos="6230"/>
        </w:tabs>
        <w:rPr>
          <w:ins w:id="670" w:author="aaa" w:date="2024-03-05T16:30:00Z"/>
        </w:rPr>
        <w:pPrChange w:id="671" w:author="aaa" w:date="2024-03-04T19:30:00Z">
          <w:pPr/>
        </w:pPrChange>
      </w:pPr>
      <w:ins w:id="672" w:author="aaa" w:date="2024-03-05T16:15:00Z">
        <w:r>
          <w:t xml:space="preserve">There is one another way is, without using the </w:t>
        </w:r>
        <w:proofErr w:type="spellStart"/>
        <w:r>
          <w:t>terraform.tfvars</w:t>
        </w:r>
        <w:proofErr w:type="spellEnd"/>
        <w:r>
          <w:t xml:space="preserve"> file under the main.tf inside the variable declaration, we can </w:t>
        </w:r>
      </w:ins>
      <w:ins w:id="673" w:author="aaa" w:date="2024-03-05T16:16:00Z">
        <w:r>
          <w:t>use map function.</w:t>
        </w:r>
      </w:ins>
    </w:p>
    <w:p w:rsidR="000318CC" w:rsidRPr="000318CC" w:rsidRDefault="000318CC" w:rsidP="000318CC">
      <w:pPr>
        <w:shd w:val="clear" w:color="auto" w:fill="FFFFFF"/>
        <w:spacing w:after="0" w:line="285" w:lineRule="atLeast"/>
        <w:rPr>
          <w:ins w:id="674" w:author="aaa" w:date="2024-03-05T16:30:00Z"/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ins w:id="675" w:author="aaa" w:date="2024-03-05T16:30:00Z">
        <w:r w:rsidRPr="000318CC">
          <w:rPr>
            <w:rFonts w:ascii="Consolas" w:eastAsia="Times New Roman" w:hAnsi="Consolas" w:cs="Times New Roman"/>
            <w:color w:val="267F99"/>
            <w:sz w:val="21"/>
            <w:szCs w:val="21"/>
          </w:rPr>
          <w:t>variable</w:t>
        </w:r>
        <w:proofErr w:type="gramEnd"/>
        <w:r w:rsidRPr="000318CC">
          <w:rPr>
            <w:rFonts w:ascii="Consolas" w:eastAsia="Times New Roman" w:hAnsi="Consolas" w:cs="Times New Roman"/>
            <w:color w:val="3B3B3B"/>
            <w:sz w:val="21"/>
            <w:szCs w:val="21"/>
          </w:rPr>
          <w:t xml:space="preserve"> </w:t>
        </w:r>
        <w:r w:rsidRPr="000318CC">
          <w:rPr>
            <w:rFonts w:ascii="Consolas" w:eastAsia="Times New Roman" w:hAnsi="Consolas" w:cs="Times New Roman"/>
            <w:color w:val="0070C1"/>
            <w:sz w:val="21"/>
            <w:szCs w:val="21"/>
          </w:rPr>
          <w:t>"</w:t>
        </w:r>
        <w:proofErr w:type="spellStart"/>
        <w:r w:rsidRPr="000318CC">
          <w:rPr>
            <w:rFonts w:ascii="Consolas" w:eastAsia="Times New Roman" w:hAnsi="Consolas" w:cs="Times New Roman"/>
            <w:color w:val="0070C1"/>
            <w:sz w:val="21"/>
            <w:szCs w:val="21"/>
          </w:rPr>
          <w:t>instance_type</w:t>
        </w:r>
        <w:proofErr w:type="spellEnd"/>
        <w:r w:rsidRPr="000318CC">
          <w:rPr>
            <w:rFonts w:ascii="Consolas" w:eastAsia="Times New Roman" w:hAnsi="Consolas" w:cs="Times New Roman"/>
            <w:color w:val="0070C1"/>
            <w:sz w:val="21"/>
            <w:szCs w:val="21"/>
          </w:rPr>
          <w:t>"</w:t>
        </w:r>
        <w:r w:rsidRPr="000318CC">
          <w:rPr>
            <w:rFonts w:ascii="Consolas" w:eastAsia="Times New Roman" w:hAnsi="Consolas" w:cs="Times New Roman"/>
            <w:color w:val="3B3B3B"/>
            <w:sz w:val="21"/>
            <w:szCs w:val="21"/>
          </w:rPr>
          <w:t xml:space="preserve"> {</w:t>
        </w:r>
      </w:ins>
    </w:p>
    <w:p w:rsidR="000318CC" w:rsidRPr="000318CC" w:rsidRDefault="000318CC" w:rsidP="000318CC">
      <w:pPr>
        <w:shd w:val="clear" w:color="auto" w:fill="FFFFFF"/>
        <w:spacing w:after="0" w:line="285" w:lineRule="atLeast"/>
        <w:rPr>
          <w:ins w:id="676" w:author="aaa" w:date="2024-03-05T16:30:00Z"/>
          <w:rFonts w:ascii="Consolas" w:eastAsia="Times New Roman" w:hAnsi="Consolas" w:cs="Times New Roman"/>
          <w:color w:val="3B3B3B"/>
          <w:sz w:val="21"/>
          <w:szCs w:val="21"/>
        </w:rPr>
      </w:pPr>
      <w:ins w:id="677" w:author="aaa" w:date="2024-03-05T16:30:00Z">
        <w:r w:rsidRPr="000318CC">
          <w:rPr>
            <w:rFonts w:ascii="Consolas" w:eastAsia="Times New Roman" w:hAnsi="Consolas" w:cs="Times New Roman"/>
            <w:color w:val="3B3B3B"/>
            <w:sz w:val="21"/>
            <w:szCs w:val="21"/>
          </w:rPr>
          <w:t xml:space="preserve">    </w:t>
        </w:r>
        <w:proofErr w:type="gramStart"/>
        <w:r w:rsidRPr="000318CC">
          <w:rPr>
            <w:rFonts w:ascii="Consolas" w:eastAsia="Times New Roman" w:hAnsi="Consolas" w:cs="Times New Roman"/>
            <w:color w:val="001080"/>
            <w:sz w:val="21"/>
            <w:szCs w:val="21"/>
          </w:rPr>
          <w:t>description</w:t>
        </w:r>
        <w:proofErr w:type="gramEnd"/>
        <w:r w:rsidRPr="000318CC">
          <w:rPr>
            <w:rFonts w:ascii="Consolas" w:eastAsia="Times New Roman" w:hAnsi="Consolas" w:cs="Times New Roman"/>
            <w:color w:val="001080"/>
            <w:sz w:val="21"/>
            <w:szCs w:val="21"/>
          </w:rPr>
          <w:t xml:space="preserve"> </w:t>
        </w:r>
        <w:r w:rsidRPr="000318CC">
          <w:rPr>
            <w:rFonts w:ascii="Consolas" w:eastAsia="Times New Roman" w:hAnsi="Consolas" w:cs="Times New Roman"/>
            <w:color w:val="000000"/>
            <w:sz w:val="21"/>
            <w:szCs w:val="21"/>
          </w:rPr>
          <w:t>=</w:t>
        </w:r>
        <w:r w:rsidRPr="000318CC">
          <w:rPr>
            <w:rFonts w:ascii="Consolas" w:eastAsia="Times New Roman" w:hAnsi="Consolas" w:cs="Times New Roman"/>
            <w:color w:val="001080"/>
            <w:sz w:val="21"/>
            <w:szCs w:val="21"/>
          </w:rPr>
          <w:t xml:space="preserve"> </w:t>
        </w:r>
        <w:r w:rsidRPr="000318CC">
          <w:rPr>
            <w:rFonts w:ascii="Consolas" w:eastAsia="Times New Roman" w:hAnsi="Consolas" w:cs="Times New Roman"/>
            <w:color w:val="A31515"/>
            <w:sz w:val="21"/>
            <w:szCs w:val="21"/>
          </w:rPr>
          <w:t>"value of instance type"</w:t>
        </w:r>
      </w:ins>
    </w:p>
    <w:p w:rsidR="000318CC" w:rsidRPr="000318CC" w:rsidRDefault="000318CC" w:rsidP="000318CC">
      <w:pPr>
        <w:shd w:val="clear" w:color="auto" w:fill="FFFFFF"/>
        <w:spacing w:after="0" w:line="285" w:lineRule="atLeast"/>
        <w:rPr>
          <w:ins w:id="678" w:author="aaa" w:date="2024-03-05T16:30:00Z"/>
          <w:rFonts w:ascii="Consolas" w:eastAsia="Times New Roman" w:hAnsi="Consolas" w:cs="Times New Roman"/>
          <w:color w:val="3B3B3B"/>
          <w:sz w:val="21"/>
          <w:szCs w:val="21"/>
        </w:rPr>
      </w:pPr>
      <w:ins w:id="679" w:author="aaa" w:date="2024-03-05T16:30:00Z">
        <w:r w:rsidRPr="000318CC">
          <w:rPr>
            <w:rFonts w:ascii="Consolas" w:eastAsia="Times New Roman" w:hAnsi="Consolas" w:cs="Times New Roman"/>
            <w:color w:val="3B3B3B"/>
            <w:sz w:val="21"/>
            <w:szCs w:val="21"/>
          </w:rPr>
          <w:t xml:space="preserve">    </w:t>
        </w:r>
        <w:proofErr w:type="gramStart"/>
        <w:r w:rsidRPr="000318CC">
          <w:rPr>
            <w:rFonts w:ascii="Consolas" w:eastAsia="Times New Roman" w:hAnsi="Consolas" w:cs="Times New Roman"/>
            <w:color w:val="001080"/>
            <w:sz w:val="21"/>
            <w:szCs w:val="21"/>
          </w:rPr>
          <w:t>type</w:t>
        </w:r>
        <w:proofErr w:type="gramEnd"/>
        <w:r w:rsidRPr="000318CC">
          <w:rPr>
            <w:rFonts w:ascii="Consolas" w:eastAsia="Times New Roman" w:hAnsi="Consolas" w:cs="Times New Roman"/>
            <w:color w:val="001080"/>
            <w:sz w:val="21"/>
            <w:szCs w:val="21"/>
          </w:rPr>
          <w:t xml:space="preserve"> </w:t>
        </w:r>
        <w:r w:rsidRPr="000318CC">
          <w:rPr>
            <w:rFonts w:ascii="Consolas" w:eastAsia="Times New Roman" w:hAnsi="Consolas" w:cs="Times New Roman"/>
            <w:color w:val="000000"/>
            <w:sz w:val="21"/>
            <w:szCs w:val="21"/>
          </w:rPr>
          <w:t>=</w:t>
        </w:r>
        <w:r w:rsidRPr="000318CC">
          <w:rPr>
            <w:rFonts w:ascii="Consolas" w:eastAsia="Times New Roman" w:hAnsi="Consolas" w:cs="Times New Roman"/>
            <w:color w:val="001080"/>
            <w:sz w:val="21"/>
            <w:szCs w:val="21"/>
          </w:rPr>
          <w:t xml:space="preserve"> </w:t>
        </w:r>
        <w:r w:rsidRPr="000318CC">
          <w:rPr>
            <w:rFonts w:ascii="Consolas" w:eastAsia="Times New Roman" w:hAnsi="Consolas" w:cs="Times New Roman"/>
            <w:color w:val="AF00DB"/>
            <w:sz w:val="21"/>
            <w:szCs w:val="21"/>
          </w:rPr>
          <w:t>map</w:t>
        </w:r>
        <w:r w:rsidRPr="000318CC">
          <w:rPr>
            <w:rFonts w:ascii="Consolas" w:eastAsia="Times New Roman" w:hAnsi="Consolas" w:cs="Times New Roman"/>
            <w:color w:val="3B3B3B"/>
            <w:sz w:val="21"/>
            <w:szCs w:val="21"/>
          </w:rPr>
          <w:t>(</w:t>
        </w:r>
        <w:r w:rsidRPr="000318CC">
          <w:rPr>
            <w:rFonts w:ascii="Consolas" w:eastAsia="Times New Roman" w:hAnsi="Consolas" w:cs="Times New Roman"/>
            <w:color w:val="AF00DB"/>
            <w:sz w:val="21"/>
            <w:szCs w:val="21"/>
          </w:rPr>
          <w:t>string</w:t>
        </w:r>
        <w:r w:rsidRPr="000318CC">
          <w:rPr>
            <w:rFonts w:ascii="Consolas" w:eastAsia="Times New Roman" w:hAnsi="Consolas" w:cs="Times New Roman"/>
            <w:color w:val="3B3B3B"/>
            <w:sz w:val="21"/>
            <w:szCs w:val="21"/>
          </w:rPr>
          <w:t>)</w:t>
        </w:r>
      </w:ins>
    </w:p>
    <w:p w:rsidR="000318CC" w:rsidRPr="000318CC" w:rsidRDefault="000318CC" w:rsidP="000318CC">
      <w:pPr>
        <w:shd w:val="clear" w:color="auto" w:fill="FFFFFF"/>
        <w:spacing w:after="0" w:line="285" w:lineRule="atLeast"/>
        <w:rPr>
          <w:ins w:id="680" w:author="aaa" w:date="2024-03-05T16:30:00Z"/>
          <w:rFonts w:ascii="Consolas" w:eastAsia="Times New Roman" w:hAnsi="Consolas" w:cs="Times New Roman"/>
          <w:color w:val="3B3B3B"/>
          <w:sz w:val="21"/>
          <w:szCs w:val="21"/>
        </w:rPr>
      </w:pPr>
      <w:ins w:id="681" w:author="aaa" w:date="2024-03-05T16:30:00Z">
        <w:r w:rsidRPr="000318CC">
          <w:rPr>
            <w:rFonts w:ascii="Consolas" w:eastAsia="Times New Roman" w:hAnsi="Consolas" w:cs="Times New Roman"/>
            <w:color w:val="3B3B3B"/>
            <w:sz w:val="21"/>
            <w:szCs w:val="21"/>
          </w:rPr>
          <w:t xml:space="preserve">    </w:t>
        </w:r>
        <w:proofErr w:type="gramStart"/>
        <w:r w:rsidRPr="000318CC">
          <w:rPr>
            <w:rFonts w:ascii="Consolas" w:eastAsia="Times New Roman" w:hAnsi="Consolas" w:cs="Times New Roman"/>
            <w:color w:val="001080"/>
            <w:sz w:val="21"/>
            <w:szCs w:val="21"/>
          </w:rPr>
          <w:t>default</w:t>
        </w:r>
        <w:proofErr w:type="gramEnd"/>
        <w:r w:rsidRPr="000318CC">
          <w:rPr>
            <w:rFonts w:ascii="Consolas" w:eastAsia="Times New Roman" w:hAnsi="Consolas" w:cs="Times New Roman"/>
            <w:color w:val="001080"/>
            <w:sz w:val="21"/>
            <w:szCs w:val="21"/>
          </w:rPr>
          <w:t xml:space="preserve"> </w:t>
        </w:r>
        <w:r w:rsidRPr="000318CC">
          <w:rPr>
            <w:rFonts w:ascii="Consolas" w:eastAsia="Times New Roman" w:hAnsi="Consolas" w:cs="Times New Roman"/>
            <w:color w:val="000000"/>
            <w:sz w:val="21"/>
            <w:szCs w:val="21"/>
          </w:rPr>
          <w:t>=</w:t>
        </w:r>
        <w:r w:rsidRPr="000318CC">
          <w:rPr>
            <w:rFonts w:ascii="Consolas" w:eastAsia="Times New Roman" w:hAnsi="Consolas" w:cs="Times New Roman"/>
            <w:color w:val="001080"/>
            <w:sz w:val="21"/>
            <w:szCs w:val="21"/>
          </w:rPr>
          <w:t xml:space="preserve"> </w:t>
        </w:r>
        <w:r w:rsidRPr="000318CC">
          <w:rPr>
            <w:rFonts w:ascii="Consolas" w:eastAsia="Times New Roman" w:hAnsi="Consolas" w:cs="Times New Roman"/>
            <w:color w:val="3B3B3B"/>
            <w:sz w:val="21"/>
            <w:szCs w:val="21"/>
          </w:rPr>
          <w:t>{</w:t>
        </w:r>
      </w:ins>
    </w:p>
    <w:p w:rsidR="000318CC" w:rsidRPr="000318CC" w:rsidRDefault="000318CC" w:rsidP="000318CC">
      <w:pPr>
        <w:shd w:val="clear" w:color="auto" w:fill="FFFFFF"/>
        <w:spacing w:after="0" w:line="285" w:lineRule="atLeast"/>
        <w:rPr>
          <w:ins w:id="682" w:author="aaa" w:date="2024-03-05T16:30:00Z"/>
          <w:rFonts w:ascii="Consolas" w:eastAsia="Times New Roman" w:hAnsi="Consolas" w:cs="Times New Roman"/>
          <w:color w:val="3B3B3B"/>
          <w:sz w:val="21"/>
          <w:szCs w:val="21"/>
        </w:rPr>
      </w:pPr>
      <w:ins w:id="683" w:author="aaa" w:date="2024-03-05T16:30:00Z">
        <w:r w:rsidRPr="000318CC">
          <w:rPr>
            <w:rFonts w:ascii="Consolas" w:eastAsia="Times New Roman" w:hAnsi="Consolas" w:cs="Times New Roman"/>
            <w:color w:val="3B3B3B"/>
            <w:sz w:val="21"/>
            <w:szCs w:val="21"/>
          </w:rPr>
          <w:t xml:space="preserve">      </w:t>
        </w:r>
        <w:r w:rsidRPr="000318CC">
          <w:rPr>
            <w:rFonts w:ascii="Consolas" w:eastAsia="Times New Roman" w:hAnsi="Consolas" w:cs="Times New Roman"/>
            <w:color w:val="001080"/>
            <w:sz w:val="21"/>
            <w:szCs w:val="21"/>
          </w:rPr>
          <w:t>"</w:t>
        </w:r>
        <w:proofErr w:type="spellStart"/>
        <w:proofErr w:type="gramStart"/>
        <w:r w:rsidRPr="000318CC">
          <w:rPr>
            <w:rFonts w:ascii="Consolas" w:eastAsia="Times New Roman" w:hAnsi="Consolas" w:cs="Times New Roman"/>
            <w:color w:val="001080"/>
            <w:sz w:val="21"/>
            <w:szCs w:val="21"/>
          </w:rPr>
          <w:t>dev</w:t>
        </w:r>
        <w:proofErr w:type="spellEnd"/>
        <w:proofErr w:type="gramEnd"/>
        <w:r w:rsidRPr="000318CC">
          <w:rPr>
            <w:rFonts w:ascii="Consolas" w:eastAsia="Times New Roman" w:hAnsi="Consolas" w:cs="Times New Roman"/>
            <w:color w:val="001080"/>
            <w:sz w:val="21"/>
            <w:szCs w:val="21"/>
          </w:rPr>
          <w:t>"</w:t>
        </w:r>
        <w:r w:rsidRPr="000318CC">
          <w:rPr>
            <w:rFonts w:ascii="Consolas" w:eastAsia="Times New Roman" w:hAnsi="Consolas" w:cs="Times New Roman"/>
            <w:color w:val="3B3B3B"/>
            <w:sz w:val="21"/>
            <w:szCs w:val="21"/>
          </w:rPr>
          <w:t>=</w:t>
        </w:r>
        <w:r w:rsidRPr="000318CC">
          <w:rPr>
            <w:rFonts w:ascii="Consolas" w:eastAsia="Times New Roman" w:hAnsi="Consolas" w:cs="Times New Roman"/>
            <w:color w:val="A31515"/>
            <w:sz w:val="21"/>
            <w:szCs w:val="21"/>
          </w:rPr>
          <w:t>"t2.micro"</w:t>
        </w:r>
      </w:ins>
    </w:p>
    <w:p w:rsidR="000318CC" w:rsidRPr="000318CC" w:rsidRDefault="000318CC" w:rsidP="000318CC">
      <w:pPr>
        <w:shd w:val="clear" w:color="auto" w:fill="FFFFFF"/>
        <w:spacing w:after="0" w:line="285" w:lineRule="atLeast"/>
        <w:rPr>
          <w:ins w:id="684" w:author="aaa" w:date="2024-03-05T16:30:00Z"/>
          <w:rFonts w:ascii="Consolas" w:eastAsia="Times New Roman" w:hAnsi="Consolas" w:cs="Times New Roman"/>
          <w:color w:val="3B3B3B"/>
          <w:sz w:val="21"/>
          <w:szCs w:val="21"/>
        </w:rPr>
      </w:pPr>
      <w:ins w:id="685" w:author="aaa" w:date="2024-03-05T16:30:00Z">
        <w:r w:rsidRPr="000318CC">
          <w:rPr>
            <w:rFonts w:ascii="Consolas" w:eastAsia="Times New Roman" w:hAnsi="Consolas" w:cs="Times New Roman"/>
            <w:color w:val="3B3B3B"/>
            <w:sz w:val="21"/>
            <w:szCs w:val="21"/>
          </w:rPr>
          <w:t xml:space="preserve">      </w:t>
        </w:r>
        <w:r w:rsidRPr="000318CC">
          <w:rPr>
            <w:rFonts w:ascii="Consolas" w:eastAsia="Times New Roman" w:hAnsi="Consolas" w:cs="Times New Roman"/>
            <w:color w:val="001080"/>
            <w:sz w:val="21"/>
            <w:szCs w:val="21"/>
          </w:rPr>
          <w:t>"</w:t>
        </w:r>
        <w:proofErr w:type="gramStart"/>
        <w:r w:rsidRPr="000318CC">
          <w:rPr>
            <w:rFonts w:ascii="Consolas" w:eastAsia="Times New Roman" w:hAnsi="Consolas" w:cs="Times New Roman"/>
            <w:color w:val="001080"/>
            <w:sz w:val="21"/>
            <w:szCs w:val="21"/>
          </w:rPr>
          <w:t>stage</w:t>
        </w:r>
        <w:proofErr w:type="gramEnd"/>
        <w:r w:rsidRPr="000318CC">
          <w:rPr>
            <w:rFonts w:ascii="Consolas" w:eastAsia="Times New Roman" w:hAnsi="Consolas" w:cs="Times New Roman"/>
            <w:color w:val="001080"/>
            <w:sz w:val="21"/>
            <w:szCs w:val="21"/>
          </w:rPr>
          <w:t>"</w:t>
        </w:r>
        <w:r w:rsidRPr="000318CC">
          <w:rPr>
            <w:rFonts w:ascii="Consolas" w:eastAsia="Times New Roman" w:hAnsi="Consolas" w:cs="Times New Roman"/>
            <w:color w:val="3B3B3B"/>
            <w:sz w:val="21"/>
            <w:szCs w:val="21"/>
          </w:rPr>
          <w:t>=</w:t>
        </w:r>
        <w:r w:rsidRPr="000318CC">
          <w:rPr>
            <w:rFonts w:ascii="Consolas" w:eastAsia="Times New Roman" w:hAnsi="Consolas" w:cs="Times New Roman"/>
            <w:color w:val="A31515"/>
            <w:sz w:val="21"/>
            <w:szCs w:val="21"/>
          </w:rPr>
          <w:t>"t2.medium"</w:t>
        </w:r>
      </w:ins>
    </w:p>
    <w:p w:rsidR="000318CC" w:rsidRPr="000318CC" w:rsidRDefault="000318CC" w:rsidP="000318CC">
      <w:pPr>
        <w:shd w:val="clear" w:color="auto" w:fill="FFFFFF"/>
        <w:spacing w:after="0" w:line="285" w:lineRule="atLeast"/>
        <w:rPr>
          <w:ins w:id="686" w:author="aaa" w:date="2024-03-05T16:30:00Z"/>
          <w:rFonts w:ascii="Consolas" w:eastAsia="Times New Roman" w:hAnsi="Consolas" w:cs="Times New Roman"/>
          <w:color w:val="3B3B3B"/>
          <w:sz w:val="21"/>
          <w:szCs w:val="21"/>
        </w:rPr>
      </w:pPr>
      <w:ins w:id="687" w:author="aaa" w:date="2024-03-05T16:30:00Z">
        <w:r w:rsidRPr="000318CC">
          <w:rPr>
            <w:rFonts w:ascii="Consolas" w:eastAsia="Times New Roman" w:hAnsi="Consolas" w:cs="Times New Roman"/>
            <w:color w:val="3B3B3B"/>
            <w:sz w:val="21"/>
            <w:szCs w:val="21"/>
          </w:rPr>
          <w:t xml:space="preserve">      </w:t>
        </w:r>
        <w:r w:rsidRPr="000318CC">
          <w:rPr>
            <w:rFonts w:ascii="Consolas" w:eastAsia="Times New Roman" w:hAnsi="Consolas" w:cs="Times New Roman"/>
            <w:color w:val="001080"/>
            <w:sz w:val="21"/>
            <w:szCs w:val="21"/>
          </w:rPr>
          <w:t>"</w:t>
        </w:r>
        <w:proofErr w:type="gramStart"/>
        <w:r w:rsidRPr="000318CC">
          <w:rPr>
            <w:rFonts w:ascii="Consolas" w:eastAsia="Times New Roman" w:hAnsi="Consolas" w:cs="Times New Roman"/>
            <w:color w:val="001080"/>
            <w:sz w:val="21"/>
            <w:szCs w:val="21"/>
          </w:rPr>
          <w:t>prod</w:t>
        </w:r>
        <w:proofErr w:type="gramEnd"/>
        <w:r w:rsidRPr="000318CC">
          <w:rPr>
            <w:rFonts w:ascii="Consolas" w:eastAsia="Times New Roman" w:hAnsi="Consolas" w:cs="Times New Roman"/>
            <w:color w:val="001080"/>
            <w:sz w:val="21"/>
            <w:szCs w:val="21"/>
          </w:rPr>
          <w:t>"</w:t>
        </w:r>
        <w:r w:rsidRPr="000318CC">
          <w:rPr>
            <w:rFonts w:ascii="Consolas" w:eastAsia="Times New Roman" w:hAnsi="Consolas" w:cs="Times New Roman"/>
            <w:color w:val="3B3B3B"/>
            <w:sz w:val="21"/>
            <w:szCs w:val="21"/>
          </w:rPr>
          <w:t>=</w:t>
        </w:r>
        <w:r w:rsidRPr="000318CC">
          <w:rPr>
            <w:rFonts w:ascii="Consolas" w:eastAsia="Times New Roman" w:hAnsi="Consolas" w:cs="Times New Roman"/>
            <w:color w:val="A31515"/>
            <w:sz w:val="21"/>
            <w:szCs w:val="21"/>
          </w:rPr>
          <w:t>"t2.xlarge"</w:t>
        </w:r>
      </w:ins>
    </w:p>
    <w:p w:rsidR="000318CC" w:rsidRPr="000318CC" w:rsidRDefault="000318CC" w:rsidP="000318CC">
      <w:pPr>
        <w:shd w:val="clear" w:color="auto" w:fill="FFFFFF"/>
        <w:spacing w:after="0" w:line="285" w:lineRule="atLeast"/>
        <w:rPr>
          <w:ins w:id="688" w:author="aaa" w:date="2024-03-05T16:30:00Z"/>
          <w:rFonts w:ascii="Consolas" w:eastAsia="Times New Roman" w:hAnsi="Consolas" w:cs="Times New Roman"/>
          <w:color w:val="3B3B3B"/>
          <w:sz w:val="21"/>
          <w:szCs w:val="21"/>
        </w:rPr>
      </w:pPr>
      <w:ins w:id="689" w:author="aaa" w:date="2024-03-05T16:30:00Z">
        <w:r w:rsidRPr="000318CC">
          <w:rPr>
            <w:rFonts w:ascii="Consolas" w:eastAsia="Times New Roman" w:hAnsi="Consolas" w:cs="Times New Roman"/>
            <w:color w:val="3B3B3B"/>
            <w:sz w:val="21"/>
            <w:szCs w:val="21"/>
          </w:rPr>
          <w:t>    }</w:t>
        </w:r>
      </w:ins>
    </w:p>
    <w:p w:rsidR="000318CC" w:rsidRPr="000318CC" w:rsidRDefault="000318CC" w:rsidP="000318CC">
      <w:pPr>
        <w:shd w:val="clear" w:color="auto" w:fill="FFFFFF"/>
        <w:spacing w:after="0" w:line="285" w:lineRule="atLeast"/>
        <w:rPr>
          <w:ins w:id="690" w:author="aaa" w:date="2024-03-05T16:30:00Z"/>
          <w:rFonts w:ascii="Consolas" w:eastAsia="Times New Roman" w:hAnsi="Consolas" w:cs="Times New Roman"/>
          <w:color w:val="3B3B3B"/>
          <w:sz w:val="21"/>
          <w:szCs w:val="21"/>
        </w:rPr>
      </w:pPr>
      <w:ins w:id="691" w:author="aaa" w:date="2024-03-05T16:30:00Z">
        <w:r w:rsidRPr="000318CC">
          <w:rPr>
            <w:rFonts w:ascii="Consolas" w:eastAsia="Times New Roman" w:hAnsi="Consolas" w:cs="Times New Roman"/>
            <w:color w:val="3B3B3B"/>
            <w:sz w:val="21"/>
            <w:szCs w:val="21"/>
          </w:rPr>
          <w:t xml:space="preserve">  </w:t>
        </w:r>
      </w:ins>
    </w:p>
    <w:p w:rsidR="000318CC" w:rsidRPr="000318CC" w:rsidRDefault="000318CC" w:rsidP="000318CC">
      <w:pPr>
        <w:shd w:val="clear" w:color="auto" w:fill="FFFFFF"/>
        <w:spacing w:after="0" w:line="285" w:lineRule="atLeast"/>
        <w:rPr>
          <w:ins w:id="692" w:author="aaa" w:date="2024-03-05T16:30:00Z"/>
          <w:rFonts w:ascii="Consolas" w:eastAsia="Times New Roman" w:hAnsi="Consolas" w:cs="Times New Roman"/>
          <w:color w:val="3B3B3B"/>
          <w:sz w:val="21"/>
          <w:szCs w:val="21"/>
        </w:rPr>
      </w:pPr>
      <w:ins w:id="693" w:author="aaa" w:date="2024-03-05T16:30:00Z">
        <w:r w:rsidRPr="000318CC">
          <w:rPr>
            <w:rFonts w:ascii="Consolas" w:eastAsia="Times New Roman" w:hAnsi="Consolas" w:cs="Times New Roman"/>
            <w:color w:val="3B3B3B"/>
            <w:sz w:val="21"/>
            <w:szCs w:val="21"/>
          </w:rPr>
          <w:t xml:space="preserve">  </w:t>
        </w:r>
        <w:r w:rsidRPr="000318CC">
          <w:rPr>
            <w:rFonts w:ascii="Consolas" w:eastAsia="Times New Roman" w:hAnsi="Consolas" w:cs="Times New Roman"/>
            <w:color w:val="001080"/>
            <w:sz w:val="21"/>
            <w:szCs w:val="21"/>
          </w:rPr>
          <w:t>instance_type</w:t>
        </w:r>
        <w:r w:rsidRPr="000318CC">
          <w:rPr>
            <w:rFonts w:ascii="Consolas" w:eastAsia="Times New Roman" w:hAnsi="Consolas" w:cs="Times New Roman"/>
            <w:color w:val="000000"/>
            <w:sz w:val="21"/>
            <w:szCs w:val="21"/>
          </w:rPr>
          <w:t>=</w:t>
        </w:r>
        <w:proofErr w:type="gramStart"/>
        <w:r w:rsidRPr="000318CC">
          <w:rPr>
            <w:rFonts w:ascii="Consolas" w:eastAsia="Times New Roman" w:hAnsi="Consolas" w:cs="Times New Roman"/>
            <w:color w:val="795E26"/>
            <w:sz w:val="21"/>
            <w:szCs w:val="21"/>
          </w:rPr>
          <w:t>lookup</w:t>
        </w:r>
        <w:r w:rsidRPr="000318CC">
          <w:rPr>
            <w:rFonts w:ascii="Consolas" w:eastAsia="Times New Roman" w:hAnsi="Consolas" w:cs="Times New Roman"/>
            <w:color w:val="3B3B3B"/>
            <w:sz w:val="21"/>
            <w:szCs w:val="21"/>
          </w:rPr>
          <w:t>(</w:t>
        </w:r>
        <w:proofErr w:type="gramEnd"/>
        <w:r w:rsidRPr="000318CC">
          <w:rPr>
            <w:rFonts w:ascii="Consolas" w:eastAsia="Times New Roman" w:hAnsi="Consolas" w:cs="Times New Roman"/>
            <w:color w:val="001080"/>
            <w:sz w:val="21"/>
            <w:szCs w:val="21"/>
          </w:rPr>
          <w:t>var</w:t>
        </w:r>
        <w:r w:rsidRPr="000318CC">
          <w:rPr>
            <w:rFonts w:ascii="Consolas" w:eastAsia="Times New Roman" w:hAnsi="Consolas" w:cs="Times New Roman"/>
            <w:color w:val="000000"/>
            <w:sz w:val="21"/>
            <w:szCs w:val="21"/>
          </w:rPr>
          <w:t>.</w:t>
        </w:r>
        <w:r w:rsidRPr="000318CC">
          <w:rPr>
            <w:rFonts w:ascii="Consolas" w:eastAsia="Times New Roman" w:hAnsi="Consolas" w:cs="Times New Roman"/>
            <w:color w:val="001080"/>
            <w:sz w:val="21"/>
            <w:szCs w:val="21"/>
          </w:rPr>
          <w:t>instance_type</w:t>
        </w:r>
        <w:r w:rsidRPr="000318CC">
          <w:rPr>
            <w:rFonts w:ascii="Consolas" w:eastAsia="Times New Roman" w:hAnsi="Consolas" w:cs="Times New Roman"/>
            <w:color w:val="3B3B3B"/>
            <w:sz w:val="21"/>
            <w:szCs w:val="21"/>
          </w:rPr>
          <w:t>,</w:t>
        </w:r>
        <w:r w:rsidRPr="000318CC">
          <w:rPr>
            <w:rFonts w:ascii="Consolas" w:eastAsia="Times New Roman" w:hAnsi="Consolas" w:cs="Times New Roman"/>
            <w:color w:val="001080"/>
            <w:sz w:val="21"/>
            <w:szCs w:val="21"/>
          </w:rPr>
          <w:t>terraform</w:t>
        </w:r>
        <w:r w:rsidRPr="000318CC">
          <w:rPr>
            <w:rFonts w:ascii="Consolas" w:eastAsia="Times New Roman" w:hAnsi="Consolas" w:cs="Times New Roman"/>
            <w:color w:val="000000"/>
            <w:sz w:val="21"/>
            <w:szCs w:val="21"/>
          </w:rPr>
          <w:t>.</w:t>
        </w:r>
        <w:r w:rsidRPr="000318CC">
          <w:rPr>
            <w:rFonts w:ascii="Consolas" w:eastAsia="Times New Roman" w:hAnsi="Consolas" w:cs="Times New Roman"/>
            <w:color w:val="001080"/>
            <w:sz w:val="21"/>
            <w:szCs w:val="21"/>
          </w:rPr>
          <w:t>workspace</w:t>
        </w:r>
        <w:r w:rsidRPr="000318CC">
          <w:rPr>
            <w:rFonts w:ascii="Consolas" w:eastAsia="Times New Roman" w:hAnsi="Consolas" w:cs="Times New Roman"/>
            <w:color w:val="3B3B3B"/>
            <w:sz w:val="21"/>
            <w:szCs w:val="21"/>
          </w:rPr>
          <w:t>,</w:t>
        </w:r>
        <w:r w:rsidRPr="000318CC">
          <w:rPr>
            <w:rFonts w:ascii="Consolas" w:eastAsia="Times New Roman" w:hAnsi="Consolas" w:cs="Times New Roman"/>
            <w:color w:val="A31515"/>
            <w:sz w:val="21"/>
            <w:szCs w:val="21"/>
          </w:rPr>
          <w:t>"t2.micro"</w:t>
        </w:r>
        <w:r w:rsidRPr="000318CC">
          <w:rPr>
            <w:rFonts w:ascii="Consolas" w:eastAsia="Times New Roman" w:hAnsi="Consolas" w:cs="Times New Roman"/>
            <w:color w:val="3B3B3B"/>
            <w:sz w:val="21"/>
            <w:szCs w:val="21"/>
          </w:rPr>
          <w:t>)</w:t>
        </w:r>
      </w:ins>
    </w:p>
    <w:p w:rsidR="000318CC" w:rsidRDefault="000318CC">
      <w:pPr>
        <w:tabs>
          <w:tab w:val="left" w:pos="6230"/>
        </w:tabs>
        <w:rPr>
          <w:ins w:id="694" w:author="aaa" w:date="2024-03-05T16:31:00Z"/>
        </w:rPr>
        <w:pPrChange w:id="695" w:author="aaa" w:date="2024-03-04T19:30:00Z">
          <w:pPr/>
        </w:pPrChange>
      </w:pPr>
    </w:p>
    <w:p w:rsidR="0011371F" w:rsidRDefault="0011371F">
      <w:pPr>
        <w:tabs>
          <w:tab w:val="left" w:pos="6230"/>
        </w:tabs>
        <w:rPr>
          <w:ins w:id="696" w:author="aaa" w:date="2024-03-07T12:25:00Z"/>
        </w:rPr>
        <w:pPrChange w:id="697" w:author="aaa" w:date="2024-03-04T19:30:00Z">
          <w:pPr/>
        </w:pPrChange>
      </w:pPr>
      <w:ins w:id="698" w:author="aaa" w:date="2024-03-05T16:31:00Z">
        <w:r>
          <w:t xml:space="preserve">Secret management in </w:t>
        </w:r>
        <w:proofErr w:type="spellStart"/>
        <w:r>
          <w:t>terraform</w:t>
        </w:r>
        <w:proofErr w:type="spellEnd"/>
        <w:r>
          <w:t>:</w:t>
        </w:r>
      </w:ins>
      <w:ins w:id="699" w:author="aaa" w:date="2024-03-05T23:41:00Z">
        <w:r w:rsidR="00D91787">
          <w:t xml:space="preserve"> (to handle the sensitive information)</w:t>
        </w:r>
      </w:ins>
    </w:p>
    <w:p w:rsidR="00A556F2" w:rsidRDefault="00A556F2">
      <w:pPr>
        <w:tabs>
          <w:tab w:val="left" w:pos="6230"/>
        </w:tabs>
        <w:rPr>
          <w:ins w:id="700" w:author="aaa" w:date="2024-03-07T12:29:00Z"/>
        </w:rPr>
        <w:pPrChange w:id="701" w:author="aaa" w:date="2024-03-04T19:30:00Z">
          <w:pPr/>
        </w:pPrChange>
      </w:pPr>
      <w:ins w:id="702" w:author="aaa" w:date="2024-03-07T12:25:00Z">
        <w:r>
          <w:t xml:space="preserve">Refer the </w:t>
        </w:r>
        <w:proofErr w:type="spellStart"/>
        <w:r>
          <w:t>github</w:t>
        </w:r>
        <w:proofErr w:type="spellEnd"/>
        <w:r>
          <w:t xml:space="preserve"> for installation steps.</w:t>
        </w:r>
      </w:ins>
      <w:ins w:id="703" w:author="aaa" w:date="2024-03-07T12:26:00Z">
        <w:r>
          <w:t xml:space="preserve"> O</w:t>
        </w:r>
      </w:ins>
      <w:ins w:id="704" w:author="aaa" w:date="2024-03-07T12:25:00Z">
        <w:r>
          <w:t>nce the installation is done</w:t>
        </w:r>
      </w:ins>
      <w:ins w:id="705" w:author="aaa" w:date="2024-03-07T12:26:00Z">
        <w:r>
          <w:t xml:space="preserve"> enable the security inbound rules for 8200</w:t>
        </w:r>
      </w:ins>
      <w:ins w:id="706" w:author="aaa" w:date="2024-03-07T12:29:00Z">
        <w:r>
          <w:t>.</w:t>
        </w:r>
      </w:ins>
    </w:p>
    <w:p w:rsidR="00A556F2" w:rsidRDefault="00A556F2">
      <w:pPr>
        <w:tabs>
          <w:tab w:val="left" w:pos="6230"/>
        </w:tabs>
        <w:rPr>
          <w:ins w:id="707" w:author="aaa" w:date="2024-03-07T12:44:00Z"/>
        </w:rPr>
        <w:pPrChange w:id="708" w:author="aaa" w:date="2024-03-04T19:30:00Z">
          <w:pPr/>
        </w:pPrChange>
      </w:pPr>
      <w:ins w:id="709" w:author="aaa" w:date="2024-03-07T12:29:00Z">
        <w:r>
          <w:t>As soon as we edit the inbound rules, we will be able to access the vault application</w:t>
        </w:r>
      </w:ins>
      <w:ins w:id="710" w:author="aaa" w:date="2024-03-07T12:31:00Z">
        <w:r>
          <w:t>.</w:t>
        </w:r>
      </w:ins>
    </w:p>
    <w:p w:rsidR="00D91787" w:rsidRDefault="001A1DD8">
      <w:pPr>
        <w:tabs>
          <w:tab w:val="left" w:pos="6230"/>
        </w:tabs>
        <w:rPr>
          <w:ins w:id="711" w:author="aaa" w:date="2024-03-07T12:49:00Z"/>
        </w:rPr>
        <w:pPrChange w:id="712" w:author="aaa" w:date="2024-03-04T19:30:00Z">
          <w:pPr/>
        </w:pPrChange>
      </w:pPr>
      <w:ins w:id="713" w:author="aaa" w:date="2024-03-07T12:44:00Z">
        <w:r>
          <w:t>S</w:t>
        </w:r>
        <w:r w:rsidR="00A556F2">
          <w:t>ecuri</w:t>
        </w:r>
      </w:ins>
      <w:ins w:id="714" w:author="aaa" w:date="2024-03-07T12:46:00Z">
        <w:r>
          <w:t xml:space="preserve">ty engines are nothing but different types of secrets that we create in </w:t>
        </w:r>
        <w:proofErr w:type="spellStart"/>
        <w:r>
          <w:t>hashicorp</w:t>
        </w:r>
        <w:proofErr w:type="spellEnd"/>
        <w:r>
          <w:t>.</w:t>
        </w:r>
      </w:ins>
      <w:ins w:id="715" w:author="aaa" w:date="2024-03-07T12:47:00Z">
        <w:r>
          <w:t xml:space="preserve"> Or to store our key value pair we use KV secret engine.</w:t>
        </w:r>
      </w:ins>
    </w:p>
    <w:p w:rsidR="001A1DD8" w:rsidRPr="00F45683" w:rsidRDefault="001A1DD8">
      <w:pPr>
        <w:tabs>
          <w:tab w:val="left" w:pos="6230"/>
        </w:tabs>
        <w:pPrChange w:id="716" w:author="aaa" w:date="2024-03-04T19:30:00Z">
          <w:pPr/>
        </w:pPrChange>
      </w:pPr>
      <w:bookmarkStart w:id="717" w:name="_GoBack"/>
      <w:bookmarkEnd w:id="717"/>
    </w:p>
    <w:sectPr w:rsidR="001A1DD8" w:rsidRPr="00F4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C2948"/>
    <w:multiLevelType w:val="hybridMultilevel"/>
    <w:tmpl w:val="C5B67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306D8"/>
    <w:multiLevelType w:val="hybridMultilevel"/>
    <w:tmpl w:val="0C462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A0E77"/>
    <w:multiLevelType w:val="hybridMultilevel"/>
    <w:tmpl w:val="ADA63756"/>
    <w:lvl w:ilvl="0" w:tplc="370E6A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9787B"/>
    <w:multiLevelType w:val="hybridMultilevel"/>
    <w:tmpl w:val="D5803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A277E"/>
    <w:multiLevelType w:val="hybridMultilevel"/>
    <w:tmpl w:val="5CD6F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A7142C"/>
    <w:multiLevelType w:val="hybridMultilevel"/>
    <w:tmpl w:val="0C5C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722FB"/>
    <w:multiLevelType w:val="hybridMultilevel"/>
    <w:tmpl w:val="51FC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EB619E"/>
    <w:multiLevelType w:val="hybridMultilevel"/>
    <w:tmpl w:val="607E3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a">
    <w15:presenceInfo w15:providerId="None" w15:userId="a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4A"/>
    <w:rsid w:val="00015834"/>
    <w:rsid w:val="0002366B"/>
    <w:rsid w:val="000318CC"/>
    <w:rsid w:val="00036FBA"/>
    <w:rsid w:val="0005159C"/>
    <w:rsid w:val="00071FB4"/>
    <w:rsid w:val="00082A74"/>
    <w:rsid w:val="0011371F"/>
    <w:rsid w:val="00117805"/>
    <w:rsid w:val="001A0CDF"/>
    <w:rsid w:val="001A1267"/>
    <w:rsid w:val="001A1DD8"/>
    <w:rsid w:val="001C3AEB"/>
    <w:rsid w:val="001E66AE"/>
    <w:rsid w:val="001F5C68"/>
    <w:rsid w:val="00211899"/>
    <w:rsid w:val="00290338"/>
    <w:rsid w:val="002A47A2"/>
    <w:rsid w:val="002C1BAC"/>
    <w:rsid w:val="002D7D7B"/>
    <w:rsid w:val="00325582"/>
    <w:rsid w:val="003D562C"/>
    <w:rsid w:val="00422F93"/>
    <w:rsid w:val="004910E0"/>
    <w:rsid w:val="004B6BFF"/>
    <w:rsid w:val="004D11FF"/>
    <w:rsid w:val="00503164"/>
    <w:rsid w:val="00542663"/>
    <w:rsid w:val="0054504D"/>
    <w:rsid w:val="005D76DC"/>
    <w:rsid w:val="0061758B"/>
    <w:rsid w:val="00640095"/>
    <w:rsid w:val="00685159"/>
    <w:rsid w:val="006D71C0"/>
    <w:rsid w:val="0070212F"/>
    <w:rsid w:val="0071245B"/>
    <w:rsid w:val="00723440"/>
    <w:rsid w:val="00725699"/>
    <w:rsid w:val="007A4C75"/>
    <w:rsid w:val="00810F6B"/>
    <w:rsid w:val="0084298E"/>
    <w:rsid w:val="008649B8"/>
    <w:rsid w:val="00876608"/>
    <w:rsid w:val="008F0BBB"/>
    <w:rsid w:val="00915959"/>
    <w:rsid w:val="009240BC"/>
    <w:rsid w:val="00941D42"/>
    <w:rsid w:val="009732D1"/>
    <w:rsid w:val="00990A7C"/>
    <w:rsid w:val="009A328A"/>
    <w:rsid w:val="009C4405"/>
    <w:rsid w:val="009D4803"/>
    <w:rsid w:val="009E7233"/>
    <w:rsid w:val="00A306A0"/>
    <w:rsid w:val="00A5516A"/>
    <w:rsid w:val="00A556F2"/>
    <w:rsid w:val="00A72993"/>
    <w:rsid w:val="00AB2518"/>
    <w:rsid w:val="00AC6179"/>
    <w:rsid w:val="00B42C19"/>
    <w:rsid w:val="00B4714E"/>
    <w:rsid w:val="00B5129C"/>
    <w:rsid w:val="00B802B5"/>
    <w:rsid w:val="00BF7FC6"/>
    <w:rsid w:val="00C2744C"/>
    <w:rsid w:val="00C42EA8"/>
    <w:rsid w:val="00C50FC0"/>
    <w:rsid w:val="00CA4D5C"/>
    <w:rsid w:val="00CF0A60"/>
    <w:rsid w:val="00CF6873"/>
    <w:rsid w:val="00D5147F"/>
    <w:rsid w:val="00D91787"/>
    <w:rsid w:val="00DC6A8D"/>
    <w:rsid w:val="00DD516F"/>
    <w:rsid w:val="00DF70E6"/>
    <w:rsid w:val="00E1624A"/>
    <w:rsid w:val="00E86AFE"/>
    <w:rsid w:val="00ED6E59"/>
    <w:rsid w:val="00EF69C3"/>
    <w:rsid w:val="00F443DC"/>
    <w:rsid w:val="00F45683"/>
    <w:rsid w:val="00FA00D1"/>
    <w:rsid w:val="00FB02E0"/>
    <w:rsid w:val="00F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16653-7F0A-450A-A5B9-78DEE012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6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6F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9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98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C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5C6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50FC0"/>
  </w:style>
  <w:style w:type="character" w:customStyle="1" w:styleId="pl-c1">
    <w:name w:val="pl-c1"/>
    <w:basedOn w:val="DefaultParagraphFont"/>
    <w:rsid w:val="00C50FC0"/>
  </w:style>
  <w:style w:type="character" w:customStyle="1" w:styleId="pl-smi">
    <w:name w:val="pl-smi"/>
    <w:basedOn w:val="DefaultParagraphFont"/>
    <w:rsid w:val="00C50FC0"/>
  </w:style>
  <w:style w:type="character" w:customStyle="1" w:styleId="pl-s">
    <w:name w:val="pl-s"/>
    <w:basedOn w:val="DefaultParagraphFont"/>
    <w:rsid w:val="00C50FC0"/>
  </w:style>
  <w:style w:type="character" w:customStyle="1" w:styleId="pl-pds">
    <w:name w:val="pl-pds"/>
    <w:basedOn w:val="DefaultParagraphFont"/>
    <w:rsid w:val="00C5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istry.terraform.io/providers/hashicorp/aws/latest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7847</TotalTime>
  <Pages>1</Pages>
  <Words>1999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97</cp:revision>
  <dcterms:created xsi:type="dcterms:W3CDTF">2024-02-22T04:40:00Z</dcterms:created>
  <dcterms:modified xsi:type="dcterms:W3CDTF">2024-03-07T18:05:00Z</dcterms:modified>
</cp:coreProperties>
</file>